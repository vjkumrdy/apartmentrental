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xmlns:a14="http://schemas.microsoft.com/office/drawing/2010/main" mc:Ignorable="w14 wp14">
  <w:body>
    <w:p xmlns:wp14="http://schemas.microsoft.com/office/word/2010/wordml" w:rsidR="007E07A0" w:rsidP="007E07A0" w:rsidRDefault="007E07A0" w14:paraId="672A6659" wp14:textId="77777777">
      <w:pPr>
        <w:jc w:val="center"/>
        <w:rPr>
          <w:rFonts w:ascii="Times New Roman" w:hAnsi="Times New Roman" w:cs="Times New Roman"/>
          <w:bCs/>
          <w:sz w:val="36"/>
          <w:szCs w:val="36"/>
        </w:rPr>
      </w:pPr>
      <w:bookmarkStart w:name="_Toc48668469" w:id="0"/>
    </w:p>
    <w:p xmlns:wp14="http://schemas.microsoft.com/office/word/2010/wordml" w:rsidR="007E07A0" w:rsidP="007E07A0" w:rsidRDefault="007E07A0" w14:paraId="0A37501D" wp14:textId="77777777">
      <w:pPr>
        <w:jc w:val="center"/>
        <w:rPr>
          <w:rFonts w:ascii="Times New Roman" w:hAnsi="Times New Roman" w:cs="Times New Roman"/>
          <w:bCs/>
          <w:sz w:val="36"/>
          <w:szCs w:val="36"/>
        </w:rPr>
      </w:pPr>
    </w:p>
    <w:p xmlns:wp14="http://schemas.microsoft.com/office/word/2010/wordml" w:rsidR="007E07A0" w:rsidP="007E07A0" w:rsidRDefault="007E07A0" w14:paraId="5DAB6C7B" wp14:textId="77777777">
      <w:pPr>
        <w:jc w:val="center"/>
        <w:rPr>
          <w:rFonts w:ascii="Times New Roman" w:hAnsi="Times New Roman" w:cs="Times New Roman"/>
          <w:bCs/>
          <w:sz w:val="36"/>
          <w:szCs w:val="36"/>
        </w:rPr>
      </w:pPr>
    </w:p>
    <w:p xmlns:wp14="http://schemas.microsoft.com/office/word/2010/wordml" w:rsidR="007E07A0" w:rsidP="007E07A0" w:rsidRDefault="007E07A0" w14:paraId="02EB378F" wp14:textId="77777777">
      <w:pPr>
        <w:jc w:val="center"/>
        <w:rPr>
          <w:rFonts w:ascii="Times New Roman" w:hAnsi="Times New Roman" w:cs="Times New Roman"/>
          <w:b/>
          <w:bCs/>
          <w:sz w:val="36"/>
          <w:szCs w:val="36"/>
        </w:rPr>
      </w:pPr>
    </w:p>
    <w:p xmlns:wp14="http://schemas.microsoft.com/office/word/2010/wordml" w:rsidR="007E07A0" w:rsidP="007E07A0" w:rsidRDefault="007E07A0" w14:paraId="6A05A809" wp14:textId="77777777">
      <w:pPr>
        <w:jc w:val="center"/>
        <w:rPr>
          <w:rFonts w:ascii="Times New Roman" w:hAnsi="Times New Roman" w:cs="Times New Roman"/>
          <w:b/>
          <w:bCs/>
          <w:sz w:val="36"/>
          <w:szCs w:val="36"/>
        </w:rPr>
      </w:pPr>
    </w:p>
    <w:p xmlns:wp14="http://schemas.microsoft.com/office/word/2010/wordml" w:rsidRPr="007E07A0" w:rsidR="007E07A0" w:rsidP="007E07A0" w:rsidRDefault="007E07A0" w14:paraId="6644BCE2" wp14:textId="77777777">
      <w:pPr>
        <w:jc w:val="center"/>
        <w:rPr>
          <w:rFonts w:ascii="Times New Roman" w:hAnsi="Times New Roman" w:cs="Times New Roman"/>
          <w:b/>
          <w:bCs/>
          <w:sz w:val="36"/>
          <w:szCs w:val="36"/>
        </w:rPr>
      </w:pPr>
      <w:r w:rsidRPr="007E07A0">
        <w:rPr>
          <w:rFonts w:ascii="Times New Roman" w:hAnsi="Times New Roman" w:cs="Times New Roman"/>
          <w:b/>
          <w:bCs/>
          <w:sz w:val="36"/>
          <w:szCs w:val="36"/>
        </w:rPr>
        <w:t xml:space="preserve">Project Report </w:t>
      </w:r>
    </w:p>
    <w:p xmlns:wp14="http://schemas.microsoft.com/office/word/2010/wordml" w:rsidRPr="007E07A0" w:rsidR="007E07A0" w:rsidP="007E07A0" w:rsidRDefault="007E07A0" w14:paraId="2D45BE52" wp14:textId="77777777">
      <w:pPr>
        <w:jc w:val="center"/>
        <w:rPr>
          <w:rFonts w:ascii="Times New Roman" w:hAnsi="Times New Roman" w:cs="Times New Roman"/>
          <w:b/>
          <w:bCs/>
          <w:sz w:val="36"/>
          <w:szCs w:val="36"/>
        </w:rPr>
      </w:pPr>
      <w:r w:rsidRPr="007E07A0">
        <w:rPr>
          <w:rFonts w:ascii="Times New Roman" w:hAnsi="Times New Roman" w:cs="Times New Roman"/>
          <w:b/>
          <w:bCs/>
          <w:sz w:val="36"/>
          <w:szCs w:val="36"/>
        </w:rPr>
        <w:t>On</w:t>
      </w:r>
    </w:p>
    <w:p xmlns:wp14="http://schemas.microsoft.com/office/word/2010/wordml" w:rsidRPr="007E07A0" w:rsidR="007E07A0" w:rsidP="007E07A0" w:rsidRDefault="007E07A0" w14:paraId="34D8773D" wp14:textId="77777777">
      <w:pPr>
        <w:pStyle w:val="Normal1"/>
        <w:jc w:val="center"/>
        <w:rPr>
          <w:rFonts w:ascii="Times New Roman" w:hAnsi="Times New Roman" w:eastAsia="Times New Roman" w:cs="Times New Roman"/>
          <w:b/>
          <w:sz w:val="36"/>
          <w:szCs w:val="36"/>
        </w:rPr>
      </w:pPr>
      <w:r w:rsidRPr="007E07A0">
        <w:rPr>
          <w:rFonts w:ascii="Times New Roman" w:hAnsi="Times New Roman" w:cs="Times New Roman"/>
          <w:b/>
          <w:sz w:val="36"/>
          <w:szCs w:val="36"/>
        </w:rPr>
        <w:t>Finding An Apartment</w:t>
      </w:r>
      <w:r w:rsidRPr="007E07A0">
        <w:rPr>
          <w:rFonts w:ascii="Times New Roman" w:hAnsi="Times New Roman" w:eastAsia="Times New Roman" w:cs="Times New Roman"/>
          <w:b/>
          <w:sz w:val="36"/>
          <w:szCs w:val="36"/>
        </w:rPr>
        <w:t xml:space="preserve"> </w:t>
      </w:r>
    </w:p>
    <w:p xmlns:wp14="http://schemas.microsoft.com/office/word/2010/wordml" w:rsidRPr="007E07A0" w:rsidR="007E07A0" w:rsidP="007E07A0" w:rsidRDefault="007E07A0" w14:paraId="63B2C144" wp14:textId="77777777">
      <w:pPr>
        <w:pStyle w:val="Normal1"/>
        <w:jc w:val="center"/>
        <w:rPr>
          <w:rFonts w:ascii="Times New Roman" w:hAnsi="Times New Roman" w:eastAsia="Times New Roman" w:cs="Times New Roman"/>
          <w:b/>
          <w:sz w:val="36"/>
          <w:szCs w:val="36"/>
        </w:rPr>
      </w:pPr>
      <w:r w:rsidRPr="007E07A0">
        <w:rPr>
          <w:rFonts w:ascii="Times New Roman" w:hAnsi="Times New Roman" w:eastAsia="Times New Roman" w:cs="Times New Roman"/>
          <w:b/>
          <w:sz w:val="36"/>
          <w:szCs w:val="36"/>
        </w:rPr>
        <w:t>Mobile Application</w:t>
      </w:r>
    </w:p>
    <w:p xmlns:wp14="http://schemas.microsoft.com/office/word/2010/wordml" w:rsidRPr="00C64426" w:rsidR="007E07A0" w:rsidP="007E07A0" w:rsidRDefault="007E07A0" w14:paraId="5A39BBE3" wp14:textId="77777777">
      <w:pPr>
        <w:rPr>
          <w:rFonts w:ascii="Times New Roman" w:hAnsi="Times New Roman" w:cs="Times New Roman"/>
          <w:sz w:val="24"/>
          <w:szCs w:val="24"/>
        </w:rPr>
      </w:pPr>
    </w:p>
    <w:p xmlns:wp14="http://schemas.microsoft.com/office/word/2010/wordml" w:rsidRPr="00C64426" w:rsidR="007E07A0" w:rsidP="007E07A0" w:rsidRDefault="007E07A0" w14:paraId="41C8F396" wp14:textId="77777777">
      <w:pPr>
        <w:rPr>
          <w:rFonts w:ascii="Times New Roman" w:hAnsi="Times New Roman" w:cs="Times New Roman"/>
          <w:sz w:val="24"/>
          <w:szCs w:val="24"/>
        </w:rPr>
      </w:pPr>
    </w:p>
    <w:p xmlns:wp14="http://schemas.microsoft.com/office/word/2010/wordml" w:rsidRPr="00C64426" w:rsidR="007E07A0" w:rsidP="007E07A0" w:rsidRDefault="007E07A0" w14:paraId="72A3D3EC" wp14:textId="77777777">
      <w:pPr>
        <w:rPr>
          <w:rFonts w:ascii="Times New Roman" w:hAnsi="Times New Roman" w:cs="Times New Roman"/>
          <w:sz w:val="24"/>
          <w:szCs w:val="24"/>
        </w:rPr>
      </w:pPr>
    </w:p>
    <w:p xmlns:wp14="http://schemas.microsoft.com/office/word/2010/wordml" w:rsidR="007E07A0" w:rsidP="007E07A0" w:rsidRDefault="007E07A0" w14:paraId="77A37898" wp14:textId="77777777">
      <w:pPr>
        <w:pStyle w:val="Heading1"/>
        <w:jc w:val="both"/>
        <w:rPr>
          <w:rFonts w:ascii="Times New Roman" w:hAnsi="Times New Roman" w:cs="Times New Roman"/>
          <w:b/>
          <w:bCs/>
          <w:color w:val="984806" w:themeColor="accent6" w:themeShade="80"/>
          <w:sz w:val="36"/>
          <w:szCs w:val="36"/>
        </w:rPr>
      </w:pPr>
      <w:r w:rsidRPr="007E07A0">
        <w:rPr>
          <w:rFonts w:ascii="Times New Roman" w:hAnsi="Times New Roman" w:cs="Times New Roman"/>
          <w:b/>
          <w:bCs/>
          <w:color w:val="984806" w:themeColor="accent6" w:themeShade="80"/>
          <w:sz w:val="36"/>
          <w:szCs w:val="36"/>
        </w:rPr>
        <w:t>Project Co-Ordinator</w:t>
      </w:r>
      <w:r w:rsidR="005B687E">
        <w:rPr>
          <w:rFonts w:ascii="Times New Roman" w:hAnsi="Times New Roman" w:cs="Times New Roman"/>
          <w:b/>
          <w:bCs/>
          <w:color w:val="984806" w:themeColor="accent6" w:themeShade="80"/>
          <w:sz w:val="36"/>
          <w:szCs w:val="36"/>
        </w:rPr>
        <w:t xml:space="preserve"> </w:t>
      </w:r>
      <w:r w:rsidR="005B687E">
        <w:rPr>
          <w:rFonts w:ascii="Times New Roman" w:hAnsi="Times New Roman" w:cs="Times New Roman"/>
          <w:b/>
          <w:bCs/>
          <w:color w:val="984806" w:themeColor="accent6" w:themeShade="80"/>
          <w:sz w:val="36"/>
          <w:szCs w:val="36"/>
        </w:rPr>
        <w:tab/>
      </w:r>
      <w:r w:rsidR="005B687E">
        <w:rPr>
          <w:rFonts w:ascii="Times New Roman" w:hAnsi="Times New Roman" w:cs="Times New Roman"/>
          <w:b/>
          <w:bCs/>
          <w:color w:val="984806" w:themeColor="accent6" w:themeShade="80"/>
          <w:sz w:val="36"/>
          <w:szCs w:val="36"/>
        </w:rPr>
        <w:tab/>
      </w:r>
      <w:r w:rsidR="005B687E">
        <w:rPr>
          <w:rFonts w:ascii="Times New Roman" w:hAnsi="Times New Roman" w:cs="Times New Roman"/>
          <w:b/>
          <w:bCs/>
          <w:color w:val="984806" w:themeColor="accent6" w:themeShade="80"/>
          <w:sz w:val="36"/>
          <w:szCs w:val="36"/>
        </w:rPr>
        <w:tab/>
      </w:r>
      <w:r w:rsidR="005B687E">
        <w:rPr>
          <w:rFonts w:ascii="Times New Roman" w:hAnsi="Times New Roman" w:cs="Times New Roman"/>
          <w:b/>
          <w:bCs/>
          <w:color w:val="984806" w:themeColor="accent6" w:themeShade="80"/>
          <w:sz w:val="36"/>
          <w:szCs w:val="36"/>
        </w:rPr>
        <w:t xml:space="preserve">   </w:t>
      </w:r>
      <w:r>
        <w:rPr>
          <w:rFonts w:ascii="Times New Roman" w:hAnsi="Times New Roman" w:cs="Times New Roman"/>
          <w:b/>
          <w:bCs/>
          <w:color w:val="984806" w:themeColor="accent6" w:themeShade="80"/>
          <w:sz w:val="36"/>
          <w:szCs w:val="36"/>
        </w:rPr>
        <w:t xml:space="preserve">Project </w:t>
      </w:r>
      <w:r w:rsidRPr="007E07A0">
        <w:rPr>
          <w:rFonts w:ascii="Times New Roman" w:hAnsi="Times New Roman" w:cs="Times New Roman"/>
          <w:b/>
          <w:bCs/>
          <w:color w:val="984806" w:themeColor="accent6" w:themeShade="80"/>
          <w:sz w:val="36"/>
          <w:szCs w:val="36"/>
        </w:rPr>
        <w:t xml:space="preserve">Guide </w:t>
      </w:r>
    </w:p>
    <w:p xmlns:wp14="http://schemas.microsoft.com/office/word/2010/wordml" w:rsidR="007E07A0" w:rsidP="007E07A0" w:rsidRDefault="007E07A0" w14:paraId="5076F20F" wp14:textId="77777777">
      <w:pPr>
        <w:pStyle w:val="Heading1"/>
        <w:jc w:val="both"/>
        <w:rPr>
          <w:rFonts w:ascii="Times New Roman" w:hAnsi="Times New Roman" w:cs="Times New Roman"/>
          <w:b/>
          <w:bCs/>
          <w:color w:val="auto"/>
          <w:sz w:val="28"/>
          <w:szCs w:val="28"/>
        </w:rPr>
      </w:pPr>
      <w:r w:rsidRPr="007E07A0">
        <w:rPr>
          <w:rFonts w:ascii="Times New Roman" w:hAnsi="Times New Roman" w:cs="Times New Roman"/>
          <w:b/>
          <w:bCs/>
          <w:color w:val="000000" w:themeColor="text1"/>
          <w:sz w:val="28"/>
          <w:szCs w:val="28"/>
        </w:rPr>
        <w:t>Pargol Poshtareh</w:t>
      </w:r>
      <w:r w:rsidR="005B687E">
        <w:rPr>
          <w:rFonts w:ascii="Times New Roman" w:hAnsi="Times New Roman" w:cs="Times New Roman"/>
          <w:b/>
          <w:bCs/>
          <w:color w:val="000000" w:themeColor="text1"/>
          <w:sz w:val="28"/>
          <w:szCs w:val="28"/>
        </w:rPr>
        <w:t xml:space="preserve"> </w:t>
      </w:r>
      <w:r w:rsidR="005B687E">
        <w:rPr>
          <w:rFonts w:ascii="Times New Roman" w:hAnsi="Times New Roman" w:cs="Times New Roman"/>
          <w:b/>
          <w:bCs/>
          <w:color w:val="000000" w:themeColor="text1"/>
          <w:sz w:val="28"/>
          <w:szCs w:val="28"/>
        </w:rPr>
        <w:tab/>
      </w:r>
      <w:r w:rsidR="005B687E">
        <w:rPr>
          <w:rFonts w:ascii="Times New Roman" w:hAnsi="Times New Roman" w:cs="Times New Roman"/>
          <w:b/>
          <w:bCs/>
          <w:color w:val="000000" w:themeColor="text1"/>
          <w:sz w:val="28"/>
          <w:szCs w:val="28"/>
        </w:rPr>
        <w:tab/>
      </w:r>
      <w:r w:rsidR="005B687E">
        <w:rPr>
          <w:rFonts w:ascii="Times New Roman" w:hAnsi="Times New Roman" w:cs="Times New Roman"/>
          <w:b/>
          <w:bCs/>
          <w:color w:val="000000" w:themeColor="text1"/>
          <w:sz w:val="28"/>
          <w:szCs w:val="28"/>
        </w:rPr>
        <w:tab/>
      </w:r>
      <w:r w:rsidR="005B687E">
        <w:rPr>
          <w:rFonts w:ascii="Times New Roman" w:hAnsi="Times New Roman" w:cs="Times New Roman"/>
          <w:b/>
          <w:bCs/>
          <w:color w:val="000000" w:themeColor="text1"/>
          <w:sz w:val="28"/>
          <w:szCs w:val="28"/>
        </w:rPr>
        <w:tab/>
      </w:r>
      <w:r w:rsidR="005B687E">
        <w:rPr>
          <w:rFonts w:ascii="Times New Roman" w:hAnsi="Times New Roman" w:cs="Times New Roman"/>
          <w:b/>
          <w:bCs/>
          <w:color w:val="000000" w:themeColor="text1"/>
          <w:sz w:val="28"/>
          <w:szCs w:val="28"/>
        </w:rPr>
        <w:tab/>
      </w:r>
      <w:r w:rsidR="005B687E">
        <w:rPr>
          <w:rFonts w:ascii="Times New Roman" w:hAnsi="Times New Roman" w:cs="Times New Roman"/>
          <w:b/>
          <w:bCs/>
          <w:color w:val="000000" w:themeColor="text1"/>
          <w:sz w:val="28"/>
          <w:szCs w:val="28"/>
        </w:rPr>
        <w:t xml:space="preserve">    </w:t>
      </w:r>
      <w:r w:rsidRPr="007E07A0">
        <w:rPr>
          <w:rFonts w:ascii="Times New Roman" w:hAnsi="Times New Roman" w:cs="Times New Roman"/>
          <w:b/>
          <w:bCs/>
          <w:color w:val="auto"/>
          <w:sz w:val="28"/>
          <w:szCs w:val="28"/>
        </w:rPr>
        <w:t>Richard Grand'Maison</w:t>
      </w:r>
    </w:p>
    <w:p xmlns:wp14="http://schemas.microsoft.com/office/word/2010/wordml" w:rsidRPr="005B687E" w:rsidR="005B687E" w:rsidP="005B687E" w:rsidRDefault="005B687E" w14:paraId="5A787E5E" wp14:textId="77777777">
      <w:pPr>
        <w:rPr>
          <w:rFonts w:ascii="Times New Roman" w:hAnsi="Times New Roman" w:cs="Times New Roman"/>
          <w:b/>
          <w:sz w:val="28"/>
          <w:szCs w:val="28"/>
        </w:rPr>
      </w:pPr>
      <w:r>
        <w:tab/>
      </w:r>
      <w:r>
        <w:tab/>
      </w:r>
      <w:r>
        <w:tab/>
      </w:r>
      <w:r>
        <w:tab/>
      </w:r>
      <w:r>
        <w:tab/>
      </w:r>
      <w:r>
        <w:tab/>
      </w:r>
      <w:r>
        <w:tab/>
      </w:r>
      <w:r>
        <w:t xml:space="preserve">     </w:t>
      </w:r>
      <w:r>
        <w:rPr>
          <w:sz w:val="28"/>
          <w:szCs w:val="28"/>
        </w:rPr>
        <w:t xml:space="preserve"> </w:t>
      </w:r>
      <w:r w:rsidRPr="005B687E">
        <w:rPr>
          <w:rFonts w:ascii="Times New Roman" w:hAnsi="Times New Roman" w:cs="Times New Roman"/>
          <w:b/>
          <w:sz w:val="28"/>
          <w:szCs w:val="28"/>
        </w:rPr>
        <w:t>Sakkaravarthi ramanathan</w:t>
      </w:r>
    </w:p>
    <w:p xmlns:wp14="http://schemas.microsoft.com/office/word/2010/wordml" w:rsidRPr="00C64426" w:rsidR="007E07A0" w:rsidP="007E07A0" w:rsidRDefault="007E07A0" w14:paraId="0D0B940D" wp14:textId="77777777">
      <w:pPr>
        <w:autoSpaceDE w:val="0"/>
        <w:autoSpaceDN w:val="0"/>
        <w:adjustRightInd w:val="0"/>
        <w:ind w:left="360" w:firstLine="360"/>
        <w:rPr>
          <w:rFonts w:ascii="Times New Roman" w:hAnsi="Times New Roman" w:cs="Times New Roman"/>
          <w:b/>
          <w:iCs/>
          <w:color w:val="365F91" w:themeColor="accent1" w:themeShade="BF"/>
          <w:sz w:val="36"/>
          <w:szCs w:val="36"/>
          <w:u w:val="single"/>
        </w:rPr>
      </w:pPr>
    </w:p>
    <w:p xmlns:wp14="http://schemas.microsoft.com/office/word/2010/wordml" w:rsidR="007E07A0" w:rsidP="007E07A0" w:rsidRDefault="007E07A0" w14:paraId="6A9C512F" wp14:textId="77777777">
      <w:pPr>
        <w:pStyle w:val="Heading1"/>
        <w:jc w:val="both"/>
        <w:rPr>
          <w:rFonts w:ascii="Times New Roman" w:hAnsi="Times New Roman" w:cs="Times New Roman"/>
          <w:b/>
          <w:bCs/>
          <w:color w:val="984806" w:themeColor="accent6" w:themeShade="80"/>
          <w:sz w:val="36"/>
          <w:szCs w:val="36"/>
        </w:rPr>
      </w:pPr>
      <w:r>
        <w:rPr>
          <w:rFonts w:ascii="Times New Roman" w:hAnsi="Times New Roman" w:cs="Times New Roman"/>
          <w:b/>
          <w:bCs/>
          <w:color w:val="984806" w:themeColor="accent6" w:themeShade="80"/>
          <w:sz w:val="36"/>
          <w:szCs w:val="36"/>
        </w:rPr>
        <w:t>Team Members</w:t>
      </w:r>
    </w:p>
    <w:p xmlns:wp14="http://schemas.microsoft.com/office/word/2010/wordml" w:rsidRPr="007E07A0" w:rsidR="007E07A0" w:rsidP="007E07A0" w:rsidRDefault="007E07A0" w14:paraId="0E27B00A" wp14:textId="77777777">
      <w:pPr>
        <w:rPr>
          <w:rFonts w:ascii="Times New Roman" w:hAnsi="Times New Roman" w:cs="Times New Roman"/>
        </w:rPr>
      </w:pPr>
    </w:p>
    <w:tbl>
      <w:tblPr>
        <w:tblStyle w:val="TableGrid"/>
        <w:tblW w:w="0" w:type="auto"/>
        <w:tblLook w:val="04A0"/>
      </w:tblPr>
      <w:tblGrid>
        <w:gridCol w:w="1075"/>
        <w:gridCol w:w="5201"/>
        <w:gridCol w:w="2776"/>
      </w:tblGrid>
      <w:tr xmlns:wp14="http://schemas.microsoft.com/office/word/2010/wordml" w:rsidRPr="007E07A0" w:rsidR="007E07A0" w:rsidTr="007E07A0" w14:paraId="1D2BB0B9" wp14:textId="77777777">
        <w:trPr>
          <w:trHeight w:val="451"/>
        </w:trPr>
        <w:tc>
          <w:tcPr>
            <w:tcW w:w="1075" w:type="dxa"/>
          </w:tcPr>
          <w:p w:rsidRPr="007E07A0" w:rsidR="007E07A0" w:rsidP="007E07A0" w:rsidRDefault="007E07A0" w14:paraId="788C6278" wp14:textId="77777777">
            <w:pPr>
              <w:jc w:val="center"/>
              <w:rPr>
                <w:rFonts w:ascii="Times New Roman" w:hAnsi="Times New Roman" w:cs="Times New Roman"/>
                <w:b/>
                <w:sz w:val="24"/>
                <w:szCs w:val="24"/>
              </w:rPr>
            </w:pPr>
            <w:r w:rsidRPr="007E07A0">
              <w:rPr>
                <w:rFonts w:ascii="Times New Roman" w:hAnsi="Times New Roman" w:cs="Times New Roman"/>
                <w:b/>
                <w:sz w:val="24"/>
                <w:szCs w:val="24"/>
              </w:rPr>
              <w:t>S.No</w:t>
            </w:r>
          </w:p>
        </w:tc>
        <w:tc>
          <w:tcPr>
            <w:tcW w:w="5201" w:type="dxa"/>
          </w:tcPr>
          <w:p w:rsidRPr="007E07A0" w:rsidR="007E07A0" w:rsidP="007E07A0" w:rsidRDefault="007E07A0" w14:paraId="0D909AED" wp14:textId="77777777">
            <w:pPr>
              <w:jc w:val="center"/>
              <w:rPr>
                <w:rFonts w:ascii="Times New Roman" w:hAnsi="Times New Roman" w:cs="Times New Roman"/>
                <w:b/>
                <w:sz w:val="24"/>
                <w:szCs w:val="24"/>
              </w:rPr>
            </w:pPr>
            <w:r w:rsidRPr="007E07A0">
              <w:rPr>
                <w:rFonts w:ascii="Times New Roman" w:hAnsi="Times New Roman" w:cs="Times New Roman"/>
                <w:b/>
                <w:sz w:val="24"/>
                <w:szCs w:val="24"/>
              </w:rPr>
              <w:t>Name</w:t>
            </w:r>
          </w:p>
        </w:tc>
        <w:tc>
          <w:tcPr>
            <w:tcW w:w="2776" w:type="dxa"/>
          </w:tcPr>
          <w:p w:rsidRPr="007E07A0" w:rsidR="007E07A0" w:rsidP="007E07A0" w:rsidRDefault="007E07A0" w14:paraId="1A96C81D" wp14:textId="77777777">
            <w:pPr>
              <w:jc w:val="center"/>
              <w:rPr>
                <w:rFonts w:ascii="Times New Roman" w:hAnsi="Times New Roman" w:cs="Times New Roman"/>
                <w:b/>
                <w:sz w:val="24"/>
                <w:szCs w:val="24"/>
              </w:rPr>
            </w:pPr>
            <w:r w:rsidRPr="007E07A0">
              <w:rPr>
                <w:rFonts w:ascii="Times New Roman" w:hAnsi="Times New Roman" w:cs="Times New Roman"/>
                <w:b/>
                <w:sz w:val="24"/>
                <w:szCs w:val="24"/>
              </w:rPr>
              <w:t>Student ID</w:t>
            </w:r>
          </w:p>
        </w:tc>
      </w:tr>
      <w:tr xmlns:wp14="http://schemas.microsoft.com/office/word/2010/wordml" w:rsidRPr="007E07A0" w:rsidR="007E07A0" w:rsidTr="007E07A0" w14:paraId="7F2269E5" wp14:textId="77777777">
        <w:trPr>
          <w:trHeight w:val="437"/>
        </w:trPr>
        <w:tc>
          <w:tcPr>
            <w:tcW w:w="1075" w:type="dxa"/>
          </w:tcPr>
          <w:p w:rsidRPr="007E07A0" w:rsidR="007E07A0" w:rsidP="007E07A0" w:rsidRDefault="007E07A0" w14:paraId="5B4507BE" wp14:textId="77777777">
            <w:pPr>
              <w:jc w:val="center"/>
              <w:rPr>
                <w:rFonts w:ascii="Times New Roman" w:hAnsi="Times New Roman" w:cs="Times New Roman"/>
              </w:rPr>
            </w:pPr>
            <w:r w:rsidRPr="007E07A0">
              <w:rPr>
                <w:rFonts w:ascii="Times New Roman" w:hAnsi="Times New Roman" w:cs="Times New Roman"/>
              </w:rPr>
              <w:t>01</w:t>
            </w:r>
          </w:p>
        </w:tc>
        <w:tc>
          <w:tcPr>
            <w:tcW w:w="5201" w:type="dxa"/>
          </w:tcPr>
          <w:p w:rsidRPr="007E07A0" w:rsidR="007E07A0" w:rsidP="007E07A0" w:rsidRDefault="007E07A0" w14:paraId="4FF35A8A" wp14:textId="77777777">
            <w:pPr>
              <w:rPr>
                <w:rFonts w:ascii="Times New Roman" w:hAnsi="Times New Roman" w:cs="Times New Roman"/>
              </w:rPr>
            </w:pPr>
            <w:r w:rsidRPr="007E07A0">
              <w:rPr>
                <w:rFonts w:ascii="Times New Roman" w:hAnsi="Times New Roman" w:cs="Times New Roman"/>
                <w:bCs/>
                <w:iCs/>
                <w:sz w:val="24"/>
                <w:szCs w:val="24"/>
              </w:rPr>
              <w:t>Venkat Reddy Mallesh</w:t>
            </w:r>
          </w:p>
        </w:tc>
        <w:tc>
          <w:tcPr>
            <w:tcW w:w="2776" w:type="dxa"/>
          </w:tcPr>
          <w:p w:rsidRPr="007E07A0" w:rsidR="007E07A0" w:rsidP="007E07A0" w:rsidRDefault="007E07A0" w14:paraId="5C4EE2A6" wp14:textId="77777777">
            <w:pPr>
              <w:rPr>
                <w:rFonts w:ascii="Times New Roman" w:hAnsi="Times New Roman" w:cs="Times New Roman"/>
              </w:rPr>
            </w:pPr>
            <w:r w:rsidRPr="007E07A0">
              <w:rPr>
                <w:rFonts w:ascii="Times New Roman" w:hAnsi="Times New Roman" w:cs="Times New Roman"/>
                <w:bCs/>
                <w:iCs/>
                <w:sz w:val="24"/>
                <w:szCs w:val="24"/>
              </w:rPr>
              <w:t>1993122</w:t>
            </w:r>
          </w:p>
        </w:tc>
      </w:tr>
      <w:tr xmlns:wp14="http://schemas.microsoft.com/office/word/2010/wordml" w:rsidRPr="007E07A0" w:rsidR="007E07A0" w:rsidTr="007E07A0" w14:paraId="7E318466" wp14:textId="77777777">
        <w:trPr>
          <w:trHeight w:val="451"/>
        </w:trPr>
        <w:tc>
          <w:tcPr>
            <w:tcW w:w="1075" w:type="dxa"/>
          </w:tcPr>
          <w:p w:rsidRPr="007E07A0" w:rsidR="007E07A0" w:rsidP="007E07A0" w:rsidRDefault="007E07A0" w14:paraId="385FFFD4" wp14:textId="77777777">
            <w:pPr>
              <w:jc w:val="center"/>
              <w:rPr>
                <w:rFonts w:ascii="Times New Roman" w:hAnsi="Times New Roman" w:cs="Times New Roman"/>
              </w:rPr>
            </w:pPr>
            <w:r w:rsidRPr="007E07A0">
              <w:rPr>
                <w:rFonts w:ascii="Times New Roman" w:hAnsi="Times New Roman" w:cs="Times New Roman"/>
              </w:rPr>
              <w:t>02</w:t>
            </w:r>
          </w:p>
        </w:tc>
        <w:tc>
          <w:tcPr>
            <w:tcW w:w="5201" w:type="dxa"/>
          </w:tcPr>
          <w:p w:rsidRPr="007E07A0" w:rsidR="007E07A0" w:rsidP="007E07A0" w:rsidRDefault="007E07A0" w14:paraId="774F3A88" wp14:textId="77777777">
            <w:pPr>
              <w:rPr>
                <w:rFonts w:ascii="Times New Roman" w:hAnsi="Times New Roman" w:cs="Times New Roman"/>
              </w:rPr>
            </w:pPr>
            <w:r w:rsidRPr="007E07A0">
              <w:rPr>
                <w:rFonts w:ascii="Times New Roman" w:hAnsi="Times New Roman" w:cs="Times New Roman"/>
                <w:sz w:val="24"/>
                <w:szCs w:val="24"/>
              </w:rPr>
              <w:t>Dinesh Avula</w:t>
            </w:r>
          </w:p>
        </w:tc>
        <w:tc>
          <w:tcPr>
            <w:tcW w:w="2776" w:type="dxa"/>
          </w:tcPr>
          <w:p w:rsidRPr="007E07A0" w:rsidR="007E07A0" w:rsidP="007E07A0" w:rsidRDefault="00CC22F8" w14:paraId="46F9DDA7" wp14:textId="77777777">
            <w:pPr>
              <w:rPr>
                <w:rFonts w:ascii="Times New Roman" w:hAnsi="Times New Roman" w:cs="Times New Roman"/>
              </w:rPr>
            </w:pPr>
            <w:r w:rsidRPr="00CC22F8">
              <w:rPr>
                <w:rFonts w:ascii="Times New Roman" w:hAnsi="Times New Roman" w:cs="Times New Roman"/>
              </w:rPr>
              <w:t>1992713</w:t>
            </w:r>
          </w:p>
        </w:tc>
      </w:tr>
      <w:tr xmlns:wp14="http://schemas.microsoft.com/office/word/2010/wordml" w:rsidRPr="007E07A0" w:rsidR="007E07A0" w:rsidTr="007E07A0" w14:paraId="0BCB7401" wp14:textId="77777777">
        <w:trPr>
          <w:trHeight w:val="437"/>
        </w:trPr>
        <w:tc>
          <w:tcPr>
            <w:tcW w:w="1075" w:type="dxa"/>
          </w:tcPr>
          <w:p w:rsidRPr="007E07A0" w:rsidR="007E07A0" w:rsidP="007E07A0" w:rsidRDefault="007E07A0" w14:paraId="2953FD37" wp14:textId="77777777">
            <w:pPr>
              <w:jc w:val="center"/>
              <w:rPr>
                <w:rFonts w:ascii="Times New Roman" w:hAnsi="Times New Roman" w:cs="Times New Roman"/>
              </w:rPr>
            </w:pPr>
            <w:r w:rsidRPr="007E07A0">
              <w:rPr>
                <w:rFonts w:ascii="Times New Roman" w:hAnsi="Times New Roman" w:cs="Times New Roman"/>
              </w:rPr>
              <w:t>03</w:t>
            </w:r>
          </w:p>
        </w:tc>
        <w:tc>
          <w:tcPr>
            <w:tcW w:w="5201" w:type="dxa"/>
          </w:tcPr>
          <w:p w:rsidRPr="007E07A0" w:rsidR="007E07A0" w:rsidP="007E07A0" w:rsidRDefault="007E07A0" w14:paraId="75B7DA6A" wp14:textId="77777777">
            <w:pPr>
              <w:rPr>
                <w:rFonts w:ascii="Times New Roman" w:hAnsi="Times New Roman" w:cs="Times New Roman"/>
              </w:rPr>
            </w:pPr>
            <w:r w:rsidRPr="007E07A0">
              <w:rPr>
                <w:rFonts w:ascii="Times New Roman" w:hAnsi="Times New Roman" w:cs="Times New Roman"/>
                <w:sz w:val="24"/>
                <w:szCs w:val="24"/>
              </w:rPr>
              <w:t>Saiteja Yatam</w:t>
            </w:r>
          </w:p>
        </w:tc>
        <w:tc>
          <w:tcPr>
            <w:tcW w:w="2776" w:type="dxa"/>
          </w:tcPr>
          <w:p w:rsidRPr="007E07A0" w:rsidR="007E07A0" w:rsidP="007E07A0" w:rsidRDefault="007E07A0" w14:paraId="49865A43" wp14:textId="77777777">
            <w:pPr>
              <w:rPr>
                <w:rFonts w:ascii="Times New Roman" w:hAnsi="Times New Roman" w:cs="Times New Roman"/>
              </w:rPr>
            </w:pPr>
            <w:r w:rsidRPr="007E07A0">
              <w:rPr>
                <w:rFonts w:ascii="Times New Roman" w:hAnsi="Times New Roman" w:cs="Times New Roman"/>
              </w:rPr>
              <w:t>1993100</w:t>
            </w:r>
          </w:p>
        </w:tc>
      </w:tr>
      <w:tr xmlns:wp14="http://schemas.microsoft.com/office/word/2010/wordml" w:rsidRPr="007E07A0" w:rsidR="007E07A0" w:rsidTr="007E07A0" w14:paraId="5DA56499" wp14:textId="77777777">
        <w:trPr>
          <w:trHeight w:val="451"/>
        </w:trPr>
        <w:tc>
          <w:tcPr>
            <w:tcW w:w="1075" w:type="dxa"/>
          </w:tcPr>
          <w:p w:rsidRPr="007E07A0" w:rsidR="007E07A0" w:rsidP="007E07A0" w:rsidRDefault="007E07A0" w14:paraId="5464B667" wp14:textId="77777777">
            <w:pPr>
              <w:jc w:val="center"/>
              <w:rPr>
                <w:rFonts w:ascii="Times New Roman" w:hAnsi="Times New Roman" w:cs="Times New Roman"/>
              </w:rPr>
            </w:pPr>
            <w:r w:rsidRPr="007E07A0">
              <w:rPr>
                <w:rFonts w:ascii="Times New Roman" w:hAnsi="Times New Roman" w:cs="Times New Roman"/>
              </w:rPr>
              <w:t>04</w:t>
            </w:r>
          </w:p>
        </w:tc>
        <w:tc>
          <w:tcPr>
            <w:tcW w:w="5201" w:type="dxa"/>
          </w:tcPr>
          <w:p w:rsidRPr="007E07A0" w:rsidR="007E07A0" w:rsidP="007E07A0" w:rsidRDefault="007E07A0" w14:paraId="08BFC533" wp14:textId="77777777">
            <w:pPr>
              <w:rPr>
                <w:rFonts w:ascii="Times New Roman" w:hAnsi="Times New Roman" w:cs="Times New Roman"/>
              </w:rPr>
            </w:pPr>
            <w:r w:rsidRPr="007E07A0">
              <w:rPr>
                <w:rFonts w:ascii="Times New Roman" w:hAnsi="Times New Roman" w:cs="Times New Roman"/>
                <w:sz w:val="24"/>
                <w:szCs w:val="24"/>
              </w:rPr>
              <w:t>Srikanth Reddy Marakkagari</w:t>
            </w:r>
          </w:p>
        </w:tc>
        <w:tc>
          <w:tcPr>
            <w:tcW w:w="2776" w:type="dxa"/>
          </w:tcPr>
          <w:p w:rsidRPr="007E07A0" w:rsidR="007E07A0" w:rsidP="007E07A0" w:rsidRDefault="007E07A0" w14:paraId="49C89EE9" wp14:textId="77777777">
            <w:pPr>
              <w:rPr>
                <w:rFonts w:ascii="Times New Roman" w:hAnsi="Times New Roman" w:cs="Times New Roman"/>
              </w:rPr>
            </w:pPr>
            <w:r w:rsidRPr="007E07A0">
              <w:rPr>
                <w:rFonts w:ascii="Times New Roman" w:hAnsi="Times New Roman" w:cs="Times New Roman"/>
              </w:rPr>
              <w:t>1993120</w:t>
            </w:r>
          </w:p>
        </w:tc>
      </w:tr>
      <w:tr xmlns:wp14="http://schemas.microsoft.com/office/word/2010/wordml" w:rsidRPr="007E07A0" w:rsidR="007E07A0" w:rsidTr="007E07A0" w14:paraId="17ABE801" wp14:textId="77777777">
        <w:trPr>
          <w:trHeight w:val="437"/>
        </w:trPr>
        <w:tc>
          <w:tcPr>
            <w:tcW w:w="1075" w:type="dxa"/>
          </w:tcPr>
          <w:p w:rsidRPr="007E07A0" w:rsidR="007E07A0" w:rsidP="007E07A0" w:rsidRDefault="007E07A0" w14:paraId="1569879C" wp14:textId="77777777">
            <w:pPr>
              <w:jc w:val="center"/>
              <w:rPr>
                <w:rFonts w:ascii="Times New Roman" w:hAnsi="Times New Roman" w:cs="Times New Roman"/>
              </w:rPr>
            </w:pPr>
            <w:r w:rsidRPr="007E07A0">
              <w:rPr>
                <w:rFonts w:ascii="Times New Roman" w:hAnsi="Times New Roman" w:cs="Times New Roman"/>
              </w:rPr>
              <w:t>05</w:t>
            </w:r>
          </w:p>
        </w:tc>
        <w:tc>
          <w:tcPr>
            <w:tcW w:w="5201" w:type="dxa"/>
          </w:tcPr>
          <w:p w:rsidRPr="007E07A0" w:rsidR="007E07A0" w:rsidP="007E07A0" w:rsidRDefault="007E07A0" w14:paraId="2270FFBA" wp14:textId="77777777">
            <w:pPr>
              <w:rPr>
                <w:rFonts w:ascii="Times New Roman" w:hAnsi="Times New Roman" w:cs="Times New Roman"/>
              </w:rPr>
            </w:pPr>
            <w:r w:rsidRPr="007E07A0">
              <w:rPr>
                <w:rFonts w:ascii="Times New Roman" w:hAnsi="Times New Roman" w:cs="Times New Roman"/>
                <w:sz w:val="24"/>
                <w:szCs w:val="24"/>
              </w:rPr>
              <w:t>Vijay Kumar Reddy Jetty</w:t>
            </w:r>
          </w:p>
        </w:tc>
        <w:tc>
          <w:tcPr>
            <w:tcW w:w="2776" w:type="dxa"/>
          </w:tcPr>
          <w:p w:rsidRPr="007E07A0" w:rsidR="007E07A0" w:rsidP="007E07A0" w:rsidRDefault="007E07A0" w14:paraId="5BDE64F9" wp14:textId="77777777">
            <w:pPr>
              <w:rPr>
                <w:rFonts w:ascii="Times New Roman" w:hAnsi="Times New Roman" w:cs="Times New Roman"/>
              </w:rPr>
            </w:pPr>
            <w:r w:rsidRPr="007E07A0">
              <w:rPr>
                <w:rFonts w:ascii="Times New Roman" w:hAnsi="Times New Roman" w:cs="Times New Roman"/>
              </w:rPr>
              <w:t>1992711</w:t>
            </w:r>
          </w:p>
        </w:tc>
      </w:tr>
      <w:tr xmlns:wp14="http://schemas.microsoft.com/office/word/2010/wordml" w:rsidRPr="007E07A0" w:rsidR="007E07A0" w:rsidTr="007E07A0" w14:paraId="3106B306" wp14:textId="77777777">
        <w:trPr>
          <w:trHeight w:val="437"/>
        </w:trPr>
        <w:tc>
          <w:tcPr>
            <w:tcW w:w="1075" w:type="dxa"/>
          </w:tcPr>
          <w:p w:rsidRPr="007E07A0" w:rsidR="007E07A0" w:rsidP="007E07A0" w:rsidRDefault="007E07A0" w14:paraId="71931EE1" wp14:textId="77777777">
            <w:pPr>
              <w:jc w:val="center"/>
              <w:rPr>
                <w:rFonts w:ascii="Times New Roman" w:hAnsi="Times New Roman" w:cs="Times New Roman"/>
              </w:rPr>
            </w:pPr>
            <w:r w:rsidRPr="007E07A0">
              <w:rPr>
                <w:rFonts w:ascii="Times New Roman" w:hAnsi="Times New Roman" w:cs="Times New Roman"/>
              </w:rPr>
              <w:t>06</w:t>
            </w:r>
          </w:p>
        </w:tc>
        <w:tc>
          <w:tcPr>
            <w:tcW w:w="5201" w:type="dxa"/>
          </w:tcPr>
          <w:p w:rsidRPr="007E07A0" w:rsidR="007E07A0" w:rsidP="007E07A0" w:rsidRDefault="007E07A0" w14:paraId="61842095" wp14:textId="77777777">
            <w:pPr>
              <w:rPr>
                <w:rFonts w:ascii="Times New Roman" w:hAnsi="Times New Roman" w:cs="Times New Roman"/>
                <w:sz w:val="24"/>
                <w:szCs w:val="24"/>
              </w:rPr>
            </w:pPr>
            <w:r w:rsidRPr="007E07A0">
              <w:rPr>
                <w:rFonts w:ascii="Times New Roman" w:hAnsi="Times New Roman" w:cs="Times New Roman"/>
                <w:sz w:val="24"/>
                <w:szCs w:val="24"/>
              </w:rPr>
              <w:t>Navya Manda</w:t>
            </w:r>
          </w:p>
        </w:tc>
        <w:tc>
          <w:tcPr>
            <w:tcW w:w="2776" w:type="dxa"/>
          </w:tcPr>
          <w:p w:rsidRPr="007E07A0" w:rsidR="007E07A0" w:rsidP="007E07A0" w:rsidRDefault="00BB0D98" w14:paraId="2699876A" wp14:textId="77777777">
            <w:pPr>
              <w:rPr>
                <w:rFonts w:ascii="Times New Roman" w:hAnsi="Times New Roman" w:cs="Times New Roman"/>
              </w:rPr>
            </w:pPr>
            <w:r w:rsidRPr="00BB0D98">
              <w:rPr>
                <w:rFonts w:ascii="Times New Roman" w:hAnsi="Times New Roman" w:cs="Times New Roman"/>
              </w:rPr>
              <w:t>1894204</w:t>
            </w:r>
          </w:p>
        </w:tc>
      </w:tr>
      <w:tr xmlns:wp14="http://schemas.microsoft.com/office/word/2010/wordml" w:rsidRPr="007E07A0" w:rsidR="007E07A0" w:rsidTr="007E07A0" w14:paraId="4E5E54F3" wp14:textId="77777777">
        <w:trPr>
          <w:trHeight w:val="464"/>
        </w:trPr>
        <w:tc>
          <w:tcPr>
            <w:tcW w:w="1075" w:type="dxa"/>
          </w:tcPr>
          <w:p w:rsidRPr="007E07A0" w:rsidR="007E07A0" w:rsidP="007E07A0" w:rsidRDefault="007E07A0" w14:paraId="05988CCC" wp14:textId="77777777">
            <w:pPr>
              <w:jc w:val="center"/>
              <w:rPr>
                <w:rFonts w:ascii="Times New Roman" w:hAnsi="Times New Roman" w:cs="Times New Roman"/>
              </w:rPr>
            </w:pPr>
            <w:r w:rsidRPr="007E07A0">
              <w:rPr>
                <w:rFonts w:ascii="Times New Roman" w:hAnsi="Times New Roman" w:cs="Times New Roman"/>
              </w:rPr>
              <w:t>07</w:t>
            </w:r>
          </w:p>
        </w:tc>
        <w:tc>
          <w:tcPr>
            <w:tcW w:w="5201" w:type="dxa"/>
          </w:tcPr>
          <w:p w:rsidRPr="007E07A0" w:rsidR="007E07A0" w:rsidP="007E07A0" w:rsidRDefault="007E07A0" w14:paraId="43143A17" wp14:textId="77777777">
            <w:pPr>
              <w:rPr>
                <w:rFonts w:ascii="Times New Roman" w:hAnsi="Times New Roman" w:cs="Times New Roman"/>
                <w:sz w:val="24"/>
                <w:szCs w:val="24"/>
              </w:rPr>
            </w:pPr>
            <w:r w:rsidRPr="007E07A0">
              <w:rPr>
                <w:rFonts w:ascii="Times New Roman" w:hAnsi="Times New Roman" w:cs="Times New Roman"/>
                <w:sz w:val="24"/>
                <w:szCs w:val="24"/>
              </w:rPr>
              <w:t>Kalyan Teja Danda</w:t>
            </w:r>
          </w:p>
        </w:tc>
        <w:tc>
          <w:tcPr>
            <w:tcW w:w="2776" w:type="dxa"/>
          </w:tcPr>
          <w:p w:rsidRPr="007E07A0" w:rsidR="007E07A0" w:rsidP="007E07A0" w:rsidRDefault="00BB0D98" w14:paraId="71703B94" wp14:textId="77777777">
            <w:pPr>
              <w:rPr>
                <w:rFonts w:ascii="Times New Roman" w:hAnsi="Times New Roman" w:cs="Times New Roman"/>
              </w:rPr>
            </w:pPr>
            <w:r w:rsidRPr="00BB0D98">
              <w:rPr>
                <w:rFonts w:ascii="Times New Roman" w:hAnsi="Times New Roman" w:cs="Times New Roman"/>
              </w:rPr>
              <w:t>1993115</w:t>
            </w:r>
          </w:p>
        </w:tc>
      </w:tr>
    </w:tbl>
    <w:p xmlns:wp14="http://schemas.microsoft.com/office/word/2010/wordml" w:rsidRPr="007E07A0" w:rsidR="007E07A0" w:rsidP="007E07A0" w:rsidRDefault="007E07A0" w14:paraId="60061E4C" wp14:textId="77777777"/>
    <w:p xmlns:wp14="http://schemas.microsoft.com/office/word/2010/wordml" w:rsidRPr="005B687E" w:rsidR="00CC1DE7" w:rsidP="005B687E" w:rsidRDefault="5BDCA775" w14:paraId="59BA78A1" wp14:textId="77777777">
      <w:pPr>
        <w:rPr>
          <w:rFonts w:ascii="Times New Roman" w:hAnsi="Times New Roman" w:cs="Times New Roman"/>
          <w:sz w:val="24"/>
          <w:szCs w:val="24"/>
        </w:rPr>
      </w:pPr>
      <w:r w:rsidRPr="5BDCA775">
        <w:rPr>
          <w:rFonts w:ascii="Times New Roman" w:hAnsi="Times New Roman" w:cs="Times New Roman"/>
          <w:b/>
          <w:bCs/>
          <w:color w:val="984806" w:themeColor="accent6" w:themeShade="80"/>
          <w:sz w:val="36"/>
          <w:szCs w:val="36"/>
        </w:rPr>
        <w:lastRenderedPageBreak/>
        <w:t>Project Description</w:t>
      </w:r>
    </w:p>
    <w:p xmlns:wp14="http://schemas.microsoft.com/office/word/2010/wordml" w:rsidRPr="005827E7" w:rsidR="005827E7" w:rsidP="005827E7" w:rsidRDefault="5BDCA775" w14:paraId="4AE909ED" wp14:textId="77777777">
      <w:pPr>
        <w:pStyle w:val="Heading1"/>
        <w:spacing w:line="276" w:lineRule="auto"/>
        <w:jc w:val="both"/>
        <w:rPr>
          <w:rFonts w:ascii="Times New Roman" w:hAnsi="Times New Roman" w:cs="Times New Roman"/>
          <w:b/>
          <w:bCs/>
          <w:color w:val="auto"/>
          <w:sz w:val="24"/>
          <w:szCs w:val="24"/>
        </w:rPr>
      </w:pPr>
      <w:r w:rsidRPr="5BDCA775">
        <w:rPr>
          <w:rFonts w:ascii="Times New Roman" w:hAnsi="Times New Roman" w:cs="Times New Roman"/>
          <w:color w:val="auto"/>
          <w:sz w:val="24"/>
          <w:szCs w:val="24"/>
        </w:rPr>
        <w:t>The idea is to develop an app to ease the process of finding an apartment for people living anywhere in Québec. The app allows the user to efficiently visualize apartments for rent on a map. The user can then click any apartment to display additional information such as price, address, description, contact information and more. The user can also add a filter so that only apartments in a given price range are displayed. The user can also add apartments to a list to review them later. On the other hand, a renter must create an account if they wish to put an apartment for rent. When logged in, the user has access to an extra feature which allows them to add an apartment on the map with the information mentioned above. Logged in users can also update their profiles for contact information.</w:t>
      </w:r>
    </w:p>
    <w:p xmlns:wp14="http://schemas.microsoft.com/office/word/2010/wordml" w:rsidRPr="005B3D27" w:rsidR="00F000B9" w:rsidP="5BDCA775" w:rsidRDefault="5BDCA775" w14:paraId="500C2D07" wp14:textId="77777777">
      <w:pPr>
        <w:pStyle w:val="Heading1"/>
        <w:jc w:val="both"/>
        <w:rPr>
          <w:rFonts w:ascii="Times New Roman" w:hAnsi="Times New Roman" w:cs="Times New Roman"/>
          <w:b/>
          <w:bCs/>
          <w:color w:val="984806" w:themeColor="accent6" w:themeShade="80"/>
          <w:sz w:val="36"/>
          <w:szCs w:val="36"/>
        </w:rPr>
      </w:pPr>
      <w:r w:rsidRPr="5BDCA775">
        <w:rPr>
          <w:rFonts w:ascii="Times New Roman" w:hAnsi="Times New Roman" w:cs="Times New Roman"/>
          <w:b/>
          <w:bCs/>
          <w:color w:val="984806" w:themeColor="accent6" w:themeShade="80"/>
          <w:sz w:val="36"/>
          <w:szCs w:val="36"/>
        </w:rPr>
        <w:t>Specific Requirements</w:t>
      </w:r>
      <w:bookmarkEnd w:id="0"/>
    </w:p>
    <w:p xmlns:wp14="http://schemas.microsoft.com/office/word/2010/wordml" w:rsidRPr="005B3D27" w:rsidR="00F000B9" w:rsidP="5BDCA775" w:rsidRDefault="5BDCA775" w14:paraId="7F95D73B" wp14:textId="77777777">
      <w:pPr>
        <w:pStyle w:val="Heading2"/>
        <w:jc w:val="both"/>
        <w:rPr>
          <w:rFonts w:ascii="Times New Roman" w:hAnsi="Times New Roman" w:cs="Times New Roman"/>
          <w:b/>
          <w:bCs/>
          <w:color w:val="984806" w:themeColor="accent6" w:themeShade="80"/>
          <w:sz w:val="28"/>
          <w:szCs w:val="28"/>
        </w:rPr>
      </w:pPr>
      <w:bookmarkStart w:name="_Toc48668470" w:id="1"/>
      <w:r w:rsidRPr="5BDCA775">
        <w:rPr>
          <w:rFonts w:ascii="Times New Roman" w:hAnsi="Times New Roman" w:cs="Times New Roman"/>
          <w:b/>
          <w:bCs/>
          <w:color w:val="984806" w:themeColor="accent6" w:themeShade="80"/>
          <w:sz w:val="28"/>
          <w:szCs w:val="28"/>
        </w:rPr>
        <w:t>Functional Requirements</w:t>
      </w:r>
      <w:bookmarkEnd w:id="1"/>
    </w:p>
    <w:p xmlns:wp14="http://schemas.microsoft.com/office/word/2010/wordml" w:rsidRPr="005B3D27" w:rsidR="005B3D27" w:rsidP="005B3D27" w:rsidRDefault="005B3D27" w14:paraId="44EAFD9C" wp14:textId="77777777">
      <w:pPr>
        <w:rPr>
          <w:rFonts w:ascii="Times New Roman" w:hAnsi="Times New Roman" w:cs="Times New Roman"/>
        </w:rPr>
      </w:pPr>
    </w:p>
    <w:tbl>
      <w:tblPr>
        <w:tblStyle w:val="TableGrid"/>
        <w:tblW w:w="8640" w:type="dxa"/>
        <w:tblInd w:w="108" w:type="dxa"/>
        <w:tblLayout w:type="fixed"/>
        <w:tblLook w:val="04A0"/>
      </w:tblPr>
      <w:tblGrid>
        <w:gridCol w:w="1710"/>
        <w:gridCol w:w="1927"/>
        <w:gridCol w:w="2033"/>
        <w:gridCol w:w="2970"/>
      </w:tblGrid>
      <w:tr xmlns:wp14="http://schemas.microsoft.com/office/word/2010/wordml" w:rsidRPr="005B3D27" w:rsidR="00F000B9" w:rsidTr="32FA9A97" w14:paraId="16658EDC" wp14:textId="77777777">
        <w:trPr>
          <w:trHeight w:val="680"/>
        </w:trPr>
        <w:tc>
          <w:tcPr>
            <w:tcW w:w="1710" w:type="dxa"/>
            <w:tcMar/>
          </w:tcPr>
          <w:p w:rsidRPr="005B3D27" w:rsidR="00F000B9" w:rsidP="00D8020F" w:rsidRDefault="00F000B9" w14:paraId="0245C71C" wp14:textId="77777777">
            <w:pPr>
              <w:pStyle w:val="Heading2"/>
              <w:jc w:val="both"/>
              <w:outlineLvl w:val="1"/>
              <w:rPr>
                <w:rFonts w:ascii="Times New Roman" w:hAnsi="Times New Roman" w:cs="Times New Roman"/>
                <w:b/>
                <w:color w:val="auto"/>
                <w:sz w:val="22"/>
                <w:szCs w:val="22"/>
              </w:rPr>
            </w:pPr>
            <w:bookmarkStart w:name="_Toc48668471" w:id="2"/>
            <w:r w:rsidRPr="005B3D27">
              <w:rPr>
                <w:rFonts w:ascii="Times New Roman" w:hAnsi="Times New Roman" w:cs="Times New Roman"/>
                <w:b/>
                <w:color w:val="auto"/>
                <w:sz w:val="22"/>
                <w:szCs w:val="22"/>
              </w:rPr>
              <w:t>Requirement ID</w:t>
            </w:r>
            <w:bookmarkEnd w:id="2"/>
          </w:p>
        </w:tc>
        <w:tc>
          <w:tcPr>
            <w:tcW w:w="1927" w:type="dxa"/>
            <w:tcMar/>
          </w:tcPr>
          <w:p w:rsidRPr="005B3D27" w:rsidR="00F000B9" w:rsidP="00D8020F" w:rsidRDefault="00F000B9" w14:paraId="71BC7098" wp14:textId="77777777">
            <w:pPr>
              <w:pStyle w:val="Heading2"/>
              <w:jc w:val="both"/>
              <w:outlineLvl w:val="1"/>
              <w:rPr>
                <w:rFonts w:ascii="Times New Roman" w:hAnsi="Times New Roman" w:cs="Times New Roman"/>
                <w:b/>
                <w:color w:val="auto"/>
                <w:sz w:val="22"/>
                <w:szCs w:val="22"/>
              </w:rPr>
            </w:pPr>
            <w:bookmarkStart w:name="_Toc48668472" w:id="3"/>
            <w:r w:rsidRPr="005B3D27">
              <w:rPr>
                <w:rFonts w:ascii="Times New Roman" w:hAnsi="Times New Roman" w:cs="Times New Roman"/>
                <w:b/>
                <w:color w:val="auto"/>
                <w:sz w:val="22"/>
                <w:szCs w:val="22"/>
              </w:rPr>
              <w:t>Requirement      Statement</w:t>
            </w:r>
            <w:bookmarkEnd w:id="3"/>
          </w:p>
        </w:tc>
        <w:tc>
          <w:tcPr>
            <w:tcW w:w="2033" w:type="dxa"/>
            <w:tcMar/>
          </w:tcPr>
          <w:p w:rsidRPr="005B3D27" w:rsidR="00F000B9" w:rsidP="00D8020F" w:rsidRDefault="005827E7" w14:paraId="72869F36" wp14:textId="77777777">
            <w:pPr>
              <w:pStyle w:val="Heading2"/>
              <w:jc w:val="both"/>
              <w:outlineLvl w:val="1"/>
              <w:rPr>
                <w:rFonts w:ascii="Times New Roman" w:hAnsi="Times New Roman" w:cs="Times New Roman"/>
                <w:b/>
                <w:color w:val="auto"/>
                <w:sz w:val="22"/>
                <w:szCs w:val="22"/>
              </w:rPr>
            </w:pPr>
            <w:r>
              <w:rPr>
                <w:rFonts w:ascii="Times New Roman" w:hAnsi="Times New Roman" w:cs="Times New Roman"/>
                <w:b/>
                <w:color w:val="auto"/>
                <w:sz w:val="22"/>
                <w:szCs w:val="22"/>
              </w:rPr>
              <w:t>High/Medium/Low</w:t>
            </w:r>
          </w:p>
        </w:tc>
        <w:tc>
          <w:tcPr>
            <w:tcW w:w="2970" w:type="dxa"/>
            <w:tcMar/>
          </w:tcPr>
          <w:p w:rsidRPr="005B3D27" w:rsidR="00F000B9" w:rsidP="00D8020F" w:rsidRDefault="00F000B9" w14:paraId="3CB4E697" wp14:textId="77777777">
            <w:pPr>
              <w:pStyle w:val="Heading2"/>
              <w:jc w:val="both"/>
              <w:outlineLvl w:val="1"/>
              <w:rPr>
                <w:rFonts w:ascii="Times New Roman" w:hAnsi="Times New Roman" w:cs="Times New Roman"/>
                <w:b/>
                <w:color w:val="auto"/>
                <w:sz w:val="22"/>
                <w:szCs w:val="22"/>
              </w:rPr>
            </w:pPr>
            <w:bookmarkStart w:name="_Toc48668474" w:id="4"/>
            <w:r w:rsidRPr="005B3D27">
              <w:rPr>
                <w:rFonts w:ascii="Times New Roman" w:hAnsi="Times New Roman" w:cs="Times New Roman"/>
                <w:b/>
                <w:color w:val="auto"/>
                <w:sz w:val="22"/>
                <w:szCs w:val="22"/>
              </w:rPr>
              <w:t>Comments</w:t>
            </w:r>
            <w:bookmarkEnd w:id="4"/>
          </w:p>
        </w:tc>
      </w:tr>
      <w:tr xmlns:wp14="http://schemas.microsoft.com/office/word/2010/wordml" w:rsidRPr="005B3D27" w:rsidR="00F000B9" w:rsidTr="32FA9A97" w14:paraId="53923F28" wp14:textId="77777777">
        <w:trPr>
          <w:trHeight w:val="801"/>
        </w:trPr>
        <w:tc>
          <w:tcPr>
            <w:tcW w:w="1710" w:type="dxa"/>
            <w:tcMar/>
          </w:tcPr>
          <w:p w:rsidRPr="005B3D27" w:rsidR="00F000B9" w:rsidP="00D8020F" w:rsidRDefault="00F000B9" w14:paraId="70688692" wp14:textId="77777777">
            <w:pPr>
              <w:jc w:val="both"/>
              <w:rPr>
                <w:rFonts w:ascii="Times New Roman" w:hAnsi="Times New Roman" w:cs="Times New Roman"/>
              </w:rPr>
            </w:pPr>
            <w:r w:rsidRPr="005B3D27">
              <w:rPr>
                <w:rFonts w:ascii="Times New Roman" w:hAnsi="Times New Roman" w:cs="Times New Roman"/>
              </w:rPr>
              <w:t>FR001</w:t>
            </w:r>
          </w:p>
        </w:tc>
        <w:tc>
          <w:tcPr>
            <w:tcW w:w="1927" w:type="dxa"/>
            <w:tcMar/>
          </w:tcPr>
          <w:p w:rsidRPr="005B3D27" w:rsidR="00F000B9" w:rsidP="00D8020F" w:rsidRDefault="00F000B9" w14:paraId="112358B6" wp14:textId="4D93875E">
            <w:pPr>
              <w:jc w:val="both"/>
              <w:rPr>
                <w:rFonts w:ascii="Times New Roman" w:hAnsi="Times New Roman" w:cs="Times New Roman"/>
              </w:rPr>
            </w:pPr>
            <w:r w:rsidRPr="32FA9A97" w:rsidR="32FA9A97">
              <w:rPr>
                <w:rFonts w:ascii="Times New Roman" w:hAnsi="Times New Roman" w:cs="Times New Roman"/>
              </w:rPr>
              <w:t xml:space="preserve">Tenant/Landlord Signup </w:t>
            </w:r>
          </w:p>
        </w:tc>
        <w:tc>
          <w:tcPr>
            <w:tcW w:w="2033" w:type="dxa"/>
            <w:tcMar/>
          </w:tcPr>
          <w:p w:rsidRPr="005B3D27" w:rsidR="00F000B9" w:rsidP="00D8020F" w:rsidRDefault="005827E7" w14:paraId="7E177962" wp14:textId="77777777">
            <w:pPr>
              <w:jc w:val="both"/>
              <w:rPr>
                <w:rFonts w:ascii="Times New Roman" w:hAnsi="Times New Roman" w:cs="Times New Roman"/>
              </w:rPr>
            </w:pPr>
            <w:r>
              <w:rPr>
                <w:rFonts w:ascii="Times New Roman" w:hAnsi="Times New Roman" w:cs="Times New Roman"/>
              </w:rPr>
              <w:t>High</w:t>
            </w:r>
          </w:p>
        </w:tc>
        <w:tc>
          <w:tcPr>
            <w:tcW w:w="2970" w:type="dxa"/>
            <w:tcMar/>
          </w:tcPr>
          <w:p w:rsidRPr="005B3D27" w:rsidR="00F000B9" w:rsidP="00D8020F" w:rsidRDefault="00F000B9" w14:paraId="5B58AA13" wp14:textId="5D91E52E">
            <w:pPr>
              <w:jc w:val="both"/>
              <w:rPr>
                <w:rFonts w:ascii="Times New Roman" w:hAnsi="Times New Roman" w:cs="Times New Roman"/>
              </w:rPr>
            </w:pPr>
            <w:r w:rsidRPr="32FA9A97" w:rsidR="32FA9A97">
              <w:rPr>
                <w:rFonts w:ascii="Times New Roman" w:hAnsi="Times New Roman" w:cs="Times New Roman"/>
              </w:rPr>
              <w:t>Tenant/Landlord Signup support login Email</w:t>
            </w:r>
          </w:p>
        </w:tc>
      </w:tr>
      <w:tr xmlns:wp14="http://schemas.microsoft.com/office/word/2010/wordml" w:rsidRPr="005B3D27" w:rsidR="00F000B9" w:rsidTr="32FA9A97" w14:paraId="07296779" wp14:textId="77777777">
        <w:trPr>
          <w:trHeight w:val="763"/>
        </w:trPr>
        <w:tc>
          <w:tcPr>
            <w:tcW w:w="1710" w:type="dxa"/>
            <w:tcMar/>
          </w:tcPr>
          <w:p w:rsidRPr="005B3D27" w:rsidR="00F000B9" w:rsidP="00D8020F" w:rsidRDefault="00F000B9" w14:paraId="6AAF8FFA" wp14:textId="77777777">
            <w:pPr>
              <w:jc w:val="both"/>
              <w:rPr>
                <w:rFonts w:ascii="Times New Roman" w:hAnsi="Times New Roman" w:cs="Times New Roman"/>
              </w:rPr>
            </w:pPr>
            <w:r w:rsidRPr="005B3D27">
              <w:rPr>
                <w:rFonts w:ascii="Times New Roman" w:hAnsi="Times New Roman" w:cs="Times New Roman"/>
              </w:rPr>
              <w:t>FR002</w:t>
            </w:r>
          </w:p>
        </w:tc>
        <w:tc>
          <w:tcPr>
            <w:tcW w:w="1927" w:type="dxa"/>
            <w:tcMar/>
          </w:tcPr>
          <w:p w:rsidRPr="005B3D27" w:rsidR="00F000B9" w:rsidP="00D8020F" w:rsidRDefault="00F000B9" w14:paraId="7E4CF983" wp14:textId="77777777">
            <w:pPr>
              <w:jc w:val="both"/>
              <w:rPr>
                <w:rFonts w:ascii="Times New Roman" w:hAnsi="Times New Roman" w:cs="Times New Roman"/>
              </w:rPr>
            </w:pPr>
            <w:r w:rsidRPr="005B3D27">
              <w:rPr>
                <w:rFonts w:ascii="Times New Roman" w:hAnsi="Times New Roman" w:cs="Times New Roman"/>
              </w:rPr>
              <w:t>Login</w:t>
            </w:r>
          </w:p>
        </w:tc>
        <w:tc>
          <w:tcPr>
            <w:tcW w:w="2033" w:type="dxa"/>
            <w:tcMar/>
          </w:tcPr>
          <w:p w:rsidRPr="005B3D27" w:rsidR="00F000B9" w:rsidP="00D8020F" w:rsidRDefault="005827E7" w14:paraId="05FAD91F" wp14:textId="77777777">
            <w:pPr>
              <w:jc w:val="both"/>
              <w:rPr>
                <w:rFonts w:ascii="Times New Roman" w:hAnsi="Times New Roman" w:cs="Times New Roman"/>
              </w:rPr>
            </w:pPr>
            <w:r>
              <w:rPr>
                <w:rFonts w:ascii="Times New Roman" w:hAnsi="Times New Roman" w:cs="Times New Roman"/>
              </w:rPr>
              <w:t>High</w:t>
            </w:r>
          </w:p>
        </w:tc>
        <w:tc>
          <w:tcPr>
            <w:tcW w:w="2970" w:type="dxa"/>
            <w:tcMar/>
          </w:tcPr>
          <w:p w:rsidRPr="005B3D27" w:rsidR="00F000B9" w:rsidP="00D8020F" w:rsidRDefault="5BDCA775" w14:paraId="0662D4F0" wp14:textId="77777777">
            <w:pPr>
              <w:jc w:val="both"/>
              <w:rPr>
                <w:rFonts w:ascii="Times New Roman" w:hAnsi="Times New Roman" w:cs="Times New Roman"/>
              </w:rPr>
            </w:pPr>
            <w:r w:rsidRPr="5BDCA775">
              <w:rPr>
                <w:rFonts w:ascii="Times New Roman" w:hAnsi="Times New Roman" w:cs="Times New Roman"/>
              </w:rPr>
              <w:t>It is mandatory to register</w:t>
            </w:r>
          </w:p>
        </w:tc>
      </w:tr>
      <w:tr xmlns:wp14="http://schemas.microsoft.com/office/word/2010/wordml" w:rsidRPr="005B3D27" w:rsidR="00F000B9" w:rsidTr="32FA9A97" w14:paraId="456F8488" wp14:textId="77777777">
        <w:trPr>
          <w:trHeight w:val="544"/>
        </w:trPr>
        <w:tc>
          <w:tcPr>
            <w:tcW w:w="1710" w:type="dxa"/>
            <w:tcMar/>
          </w:tcPr>
          <w:p w:rsidRPr="005B3D27" w:rsidR="00F000B9" w:rsidP="00D8020F" w:rsidRDefault="00F000B9" w14:paraId="5BB947FD" wp14:textId="77777777">
            <w:pPr>
              <w:jc w:val="both"/>
              <w:rPr>
                <w:rFonts w:ascii="Times New Roman" w:hAnsi="Times New Roman" w:cs="Times New Roman"/>
              </w:rPr>
            </w:pPr>
            <w:r w:rsidRPr="005B3D27">
              <w:rPr>
                <w:rFonts w:ascii="Times New Roman" w:hAnsi="Times New Roman" w:cs="Times New Roman"/>
              </w:rPr>
              <w:t>FR003</w:t>
            </w:r>
          </w:p>
        </w:tc>
        <w:tc>
          <w:tcPr>
            <w:tcW w:w="1927" w:type="dxa"/>
            <w:tcMar/>
          </w:tcPr>
          <w:p w:rsidRPr="005B3D27" w:rsidR="00F000B9" w:rsidP="00D8020F" w:rsidRDefault="00F000B9" w14:paraId="3CD1DD97" wp14:textId="77777777">
            <w:pPr>
              <w:jc w:val="both"/>
              <w:rPr>
                <w:rFonts w:ascii="Times New Roman" w:hAnsi="Times New Roman" w:cs="Times New Roman"/>
              </w:rPr>
            </w:pPr>
            <w:r w:rsidRPr="005B3D27">
              <w:rPr>
                <w:rFonts w:ascii="Times New Roman" w:hAnsi="Times New Roman" w:cs="Times New Roman"/>
              </w:rPr>
              <w:t>Reset Password/Forget Password</w:t>
            </w:r>
          </w:p>
        </w:tc>
        <w:tc>
          <w:tcPr>
            <w:tcW w:w="2033" w:type="dxa"/>
            <w:tcMar/>
          </w:tcPr>
          <w:p w:rsidRPr="005B3D27" w:rsidR="00F000B9" w:rsidP="00D8020F" w:rsidRDefault="005827E7" w14:paraId="4D4E7786" wp14:textId="77777777">
            <w:pPr>
              <w:jc w:val="both"/>
              <w:rPr>
                <w:rFonts w:ascii="Times New Roman" w:hAnsi="Times New Roman" w:cs="Times New Roman"/>
              </w:rPr>
            </w:pPr>
            <w:r>
              <w:rPr>
                <w:rFonts w:ascii="Times New Roman" w:hAnsi="Times New Roman" w:cs="Times New Roman"/>
              </w:rPr>
              <w:t>High</w:t>
            </w:r>
          </w:p>
        </w:tc>
        <w:tc>
          <w:tcPr>
            <w:tcW w:w="2970" w:type="dxa"/>
            <w:tcMar/>
          </w:tcPr>
          <w:p w:rsidRPr="005B3D27" w:rsidR="00F000B9" w:rsidP="1B072715" w:rsidRDefault="5BDCA775" w14:paraId="467E4457" wp14:textId="15B1AC02">
            <w:pPr>
              <w:pStyle w:val="Normal"/>
              <w:jc w:val="both"/>
              <w:rPr>
                <w:rFonts w:ascii="Times New Roman" w:hAnsi="Times New Roman" w:cs="Times New Roman"/>
              </w:rPr>
            </w:pPr>
            <w:r w:rsidRPr="1B072715" w:rsidR="1B072715">
              <w:rPr>
                <w:rFonts w:ascii="Times New Roman" w:hAnsi="Times New Roman" w:cs="Times New Roman"/>
              </w:rPr>
              <w:t>Tenant Can reset the password</w:t>
            </w:r>
          </w:p>
          <w:p w:rsidRPr="005B3D27" w:rsidR="00F000B9" w:rsidP="00D8020F" w:rsidRDefault="00F000B9" w14:paraId="4B94D5A5" wp14:textId="77777777">
            <w:pPr>
              <w:jc w:val="both"/>
              <w:rPr>
                <w:rFonts w:ascii="Times New Roman" w:hAnsi="Times New Roman" w:cs="Times New Roman"/>
              </w:rPr>
            </w:pPr>
          </w:p>
        </w:tc>
      </w:tr>
      <w:tr xmlns:wp14="http://schemas.microsoft.com/office/word/2010/wordml" w:rsidRPr="005B3D27" w:rsidR="00F000B9" w:rsidTr="32FA9A97" w14:paraId="307D317A" wp14:textId="77777777">
        <w:trPr>
          <w:trHeight w:val="1159"/>
        </w:trPr>
        <w:tc>
          <w:tcPr>
            <w:tcW w:w="1710" w:type="dxa"/>
            <w:tcMar/>
          </w:tcPr>
          <w:p w:rsidRPr="005B3D27" w:rsidR="00F000B9" w:rsidP="00F000B9" w:rsidRDefault="00F000B9" w14:paraId="40BE3217" wp14:textId="77777777">
            <w:pPr>
              <w:jc w:val="both"/>
              <w:rPr>
                <w:rFonts w:ascii="Times New Roman" w:hAnsi="Times New Roman" w:cs="Times New Roman"/>
              </w:rPr>
            </w:pPr>
            <w:r w:rsidRPr="005B3D27">
              <w:rPr>
                <w:rFonts w:ascii="Times New Roman" w:hAnsi="Times New Roman" w:cs="Times New Roman"/>
              </w:rPr>
              <w:t>FR004</w:t>
            </w:r>
          </w:p>
        </w:tc>
        <w:tc>
          <w:tcPr>
            <w:tcW w:w="1927" w:type="dxa"/>
            <w:tcMar/>
          </w:tcPr>
          <w:p w:rsidRPr="005B3D27" w:rsidR="00F000B9" w:rsidP="00D8020F" w:rsidRDefault="00F000B9" w14:paraId="095E98F2" wp14:textId="77777777">
            <w:pPr>
              <w:jc w:val="both"/>
              <w:rPr>
                <w:rFonts w:ascii="Times New Roman" w:hAnsi="Times New Roman" w:cs="Times New Roman"/>
              </w:rPr>
            </w:pPr>
            <w:r w:rsidRPr="005B3D27">
              <w:rPr>
                <w:rFonts w:ascii="Times New Roman" w:hAnsi="Times New Roman" w:cs="Times New Roman"/>
              </w:rPr>
              <w:t>Profile</w:t>
            </w:r>
          </w:p>
        </w:tc>
        <w:tc>
          <w:tcPr>
            <w:tcW w:w="2033" w:type="dxa"/>
            <w:tcMar/>
          </w:tcPr>
          <w:p w:rsidRPr="005B3D27" w:rsidR="00F000B9" w:rsidP="00D8020F" w:rsidRDefault="005827E7" w14:paraId="19497B9C" wp14:textId="77777777">
            <w:pPr>
              <w:jc w:val="both"/>
              <w:rPr>
                <w:rFonts w:ascii="Times New Roman" w:hAnsi="Times New Roman" w:cs="Times New Roman"/>
              </w:rPr>
            </w:pPr>
            <w:r>
              <w:rPr>
                <w:rFonts w:ascii="Times New Roman" w:hAnsi="Times New Roman" w:cs="Times New Roman"/>
              </w:rPr>
              <w:t>Medium</w:t>
            </w:r>
          </w:p>
        </w:tc>
        <w:tc>
          <w:tcPr>
            <w:tcW w:w="2970" w:type="dxa"/>
            <w:tcMar/>
          </w:tcPr>
          <w:p w:rsidRPr="005B3D27" w:rsidR="00F000B9" w:rsidP="1B072715" w:rsidRDefault="5BDCA775" w14:paraId="6C01EBB4" wp14:textId="68AE6720">
            <w:pPr>
              <w:pStyle w:val="Normal"/>
              <w:jc w:val="both"/>
              <w:rPr>
                <w:rFonts w:ascii="Times New Roman" w:hAnsi="Times New Roman" w:cs="Times New Roman"/>
              </w:rPr>
            </w:pPr>
            <w:r w:rsidRPr="1B072715" w:rsidR="1B072715">
              <w:rPr>
                <w:rFonts w:ascii="Times New Roman" w:hAnsi="Times New Roman" w:cs="Times New Roman"/>
              </w:rPr>
              <w:t>Tenant can able to update/edit modify user details like name email, phone, address details in the profile</w:t>
            </w:r>
          </w:p>
        </w:tc>
      </w:tr>
      <w:tr xmlns:wp14="http://schemas.microsoft.com/office/word/2010/wordml" w:rsidRPr="005B3D27" w:rsidR="00F000B9" w:rsidTr="32FA9A97" w14:paraId="0529AAC9" wp14:textId="77777777">
        <w:trPr>
          <w:trHeight w:val="619"/>
        </w:trPr>
        <w:tc>
          <w:tcPr>
            <w:tcW w:w="1710" w:type="dxa"/>
            <w:tcMar/>
          </w:tcPr>
          <w:p w:rsidRPr="005B3D27" w:rsidR="00F000B9" w:rsidP="00D8020F" w:rsidRDefault="00F000B9" w14:paraId="54B83A9F" wp14:textId="77777777">
            <w:pPr>
              <w:jc w:val="both"/>
              <w:rPr>
                <w:rFonts w:ascii="Times New Roman" w:hAnsi="Times New Roman" w:cs="Times New Roman"/>
              </w:rPr>
            </w:pPr>
            <w:r w:rsidRPr="005B3D27">
              <w:rPr>
                <w:rFonts w:ascii="Times New Roman" w:hAnsi="Times New Roman" w:cs="Times New Roman"/>
              </w:rPr>
              <w:t>FR005</w:t>
            </w:r>
          </w:p>
        </w:tc>
        <w:tc>
          <w:tcPr>
            <w:tcW w:w="1927" w:type="dxa"/>
            <w:tcMar/>
          </w:tcPr>
          <w:p w:rsidRPr="005B3D27" w:rsidR="00F000B9" w:rsidP="00D8020F" w:rsidRDefault="00F000B9" w14:paraId="397D14DF" wp14:textId="77777777">
            <w:pPr>
              <w:jc w:val="both"/>
              <w:rPr>
                <w:rFonts w:ascii="Times New Roman" w:hAnsi="Times New Roman" w:cs="Times New Roman"/>
              </w:rPr>
            </w:pPr>
            <w:r w:rsidRPr="005B3D27">
              <w:rPr>
                <w:rFonts w:ascii="Times New Roman" w:hAnsi="Times New Roman" w:cs="Times New Roman"/>
              </w:rPr>
              <w:t>Add Apartments</w:t>
            </w:r>
          </w:p>
        </w:tc>
        <w:tc>
          <w:tcPr>
            <w:tcW w:w="2033" w:type="dxa"/>
            <w:tcMar/>
          </w:tcPr>
          <w:p w:rsidRPr="005B3D27" w:rsidR="00F000B9" w:rsidP="00D8020F" w:rsidRDefault="005827E7" w14:paraId="057E6F4C" wp14:textId="77777777">
            <w:pPr>
              <w:jc w:val="both"/>
              <w:rPr>
                <w:rFonts w:ascii="Times New Roman" w:hAnsi="Times New Roman" w:cs="Times New Roman"/>
              </w:rPr>
            </w:pPr>
            <w:r>
              <w:rPr>
                <w:rFonts w:ascii="Times New Roman" w:hAnsi="Times New Roman" w:cs="Times New Roman"/>
              </w:rPr>
              <w:t>High</w:t>
            </w:r>
          </w:p>
        </w:tc>
        <w:tc>
          <w:tcPr>
            <w:tcW w:w="2970" w:type="dxa"/>
            <w:tcMar/>
          </w:tcPr>
          <w:p w:rsidRPr="005B3D27" w:rsidR="00F000B9" w:rsidP="00D8020F" w:rsidRDefault="5BDCA775" w14:paraId="3E037D5F" wp14:textId="3312F01E">
            <w:pPr>
              <w:jc w:val="both"/>
              <w:rPr>
                <w:rFonts w:ascii="Times New Roman" w:hAnsi="Times New Roman" w:cs="Times New Roman"/>
              </w:rPr>
            </w:pPr>
            <w:r w:rsidRPr="1B072715" w:rsidR="1B072715">
              <w:rPr>
                <w:rFonts w:ascii="Times New Roman" w:hAnsi="Times New Roman" w:cs="Times New Roman"/>
              </w:rPr>
              <w:t>Landlord can add new apartment profiles</w:t>
            </w:r>
          </w:p>
        </w:tc>
      </w:tr>
      <w:tr xmlns:wp14="http://schemas.microsoft.com/office/word/2010/wordml" w:rsidRPr="005B3D27" w:rsidR="00F000B9" w:rsidTr="32FA9A97" w14:paraId="34EBABEA" wp14:textId="77777777">
        <w:trPr>
          <w:trHeight w:val="691"/>
        </w:trPr>
        <w:tc>
          <w:tcPr>
            <w:tcW w:w="1710" w:type="dxa"/>
            <w:tcMar/>
          </w:tcPr>
          <w:p w:rsidRPr="005B3D27" w:rsidR="00F000B9" w:rsidP="00D8020F" w:rsidRDefault="00F000B9" w14:paraId="271E56DD" wp14:textId="77777777">
            <w:pPr>
              <w:jc w:val="both"/>
              <w:rPr>
                <w:rFonts w:ascii="Times New Roman" w:hAnsi="Times New Roman" w:cs="Times New Roman"/>
              </w:rPr>
            </w:pPr>
            <w:r w:rsidRPr="005B3D27">
              <w:rPr>
                <w:rFonts w:ascii="Times New Roman" w:hAnsi="Times New Roman" w:cs="Times New Roman"/>
              </w:rPr>
              <w:t>FR006</w:t>
            </w:r>
          </w:p>
        </w:tc>
        <w:tc>
          <w:tcPr>
            <w:tcW w:w="1927" w:type="dxa"/>
            <w:tcMar/>
          </w:tcPr>
          <w:p w:rsidRPr="005B3D27" w:rsidR="00F000B9" w:rsidP="00D8020F" w:rsidRDefault="00F000B9" w14:paraId="3D7BB841" wp14:textId="77777777">
            <w:pPr>
              <w:jc w:val="both"/>
              <w:rPr>
                <w:rFonts w:ascii="Times New Roman" w:hAnsi="Times New Roman" w:cs="Times New Roman"/>
              </w:rPr>
            </w:pPr>
            <w:r w:rsidRPr="005B3D27">
              <w:rPr>
                <w:rFonts w:ascii="Times New Roman" w:hAnsi="Times New Roman" w:cs="Times New Roman"/>
              </w:rPr>
              <w:t>Edit Apartment</w:t>
            </w:r>
          </w:p>
        </w:tc>
        <w:tc>
          <w:tcPr>
            <w:tcW w:w="2033" w:type="dxa"/>
            <w:tcMar/>
          </w:tcPr>
          <w:p w:rsidRPr="005B3D27" w:rsidR="00F000B9" w:rsidP="00D8020F" w:rsidRDefault="005827E7" w14:paraId="1E16C85B" wp14:textId="77777777">
            <w:pPr>
              <w:jc w:val="both"/>
              <w:rPr>
                <w:rFonts w:ascii="Times New Roman" w:hAnsi="Times New Roman" w:cs="Times New Roman"/>
              </w:rPr>
            </w:pPr>
            <w:r>
              <w:rPr>
                <w:rFonts w:ascii="Times New Roman" w:hAnsi="Times New Roman" w:cs="Times New Roman"/>
              </w:rPr>
              <w:t>Low</w:t>
            </w:r>
          </w:p>
        </w:tc>
        <w:tc>
          <w:tcPr>
            <w:tcW w:w="2970" w:type="dxa"/>
            <w:tcMar/>
          </w:tcPr>
          <w:p w:rsidRPr="005B3D27" w:rsidR="00F000B9" w:rsidP="005827E7" w:rsidRDefault="00F000B9" w14:paraId="0F3DD03B" wp14:textId="70BCD921">
            <w:pPr>
              <w:jc w:val="center"/>
              <w:rPr>
                <w:rFonts w:ascii="Times New Roman" w:hAnsi="Times New Roman" w:cs="Times New Roman"/>
              </w:rPr>
            </w:pPr>
            <w:r w:rsidRPr="1B072715" w:rsidR="1B072715">
              <w:rPr>
                <w:rFonts w:ascii="Times New Roman" w:hAnsi="Times New Roman" w:cs="Times New Roman"/>
              </w:rPr>
              <w:t xml:space="preserve">Landlord can update/modify the details of the apartment </w:t>
            </w:r>
          </w:p>
        </w:tc>
      </w:tr>
      <w:tr xmlns:wp14="http://schemas.microsoft.com/office/word/2010/wordml" w:rsidRPr="005B3D27" w:rsidR="00F000B9" w:rsidTr="32FA9A97" w14:paraId="6E371A56" wp14:textId="77777777">
        <w:trPr>
          <w:trHeight w:val="844"/>
        </w:trPr>
        <w:tc>
          <w:tcPr>
            <w:tcW w:w="1710" w:type="dxa"/>
            <w:tcMar/>
          </w:tcPr>
          <w:p w:rsidRPr="005B3D27" w:rsidR="00F000B9" w:rsidP="00D8020F" w:rsidRDefault="00F000B9" w14:paraId="33C8EC39" wp14:textId="77777777">
            <w:pPr>
              <w:jc w:val="both"/>
              <w:rPr>
                <w:rFonts w:ascii="Times New Roman" w:hAnsi="Times New Roman" w:cs="Times New Roman"/>
              </w:rPr>
            </w:pPr>
            <w:r w:rsidRPr="005B3D27">
              <w:rPr>
                <w:rFonts w:ascii="Times New Roman" w:hAnsi="Times New Roman" w:cs="Times New Roman"/>
              </w:rPr>
              <w:t>FR007</w:t>
            </w:r>
          </w:p>
        </w:tc>
        <w:tc>
          <w:tcPr>
            <w:tcW w:w="1927" w:type="dxa"/>
            <w:tcMar/>
          </w:tcPr>
          <w:p w:rsidRPr="005B3D27" w:rsidR="00F000B9" w:rsidP="00D8020F" w:rsidRDefault="00F000B9" w14:paraId="3F8ED037" wp14:textId="77777777">
            <w:pPr>
              <w:jc w:val="both"/>
              <w:rPr>
                <w:rFonts w:ascii="Times New Roman" w:hAnsi="Times New Roman" w:cs="Times New Roman"/>
              </w:rPr>
            </w:pPr>
            <w:r w:rsidRPr="005B3D27">
              <w:rPr>
                <w:rFonts w:ascii="Times New Roman" w:hAnsi="Times New Roman" w:cs="Times New Roman"/>
              </w:rPr>
              <w:t>Delete Apartment</w:t>
            </w:r>
          </w:p>
        </w:tc>
        <w:tc>
          <w:tcPr>
            <w:tcW w:w="2033" w:type="dxa"/>
            <w:tcMar/>
          </w:tcPr>
          <w:p w:rsidRPr="005B3D27" w:rsidR="00F000B9" w:rsidP="00D8020F" w:rsidRDefault="005827E7" w14:paraId="43467FBA" wp14:textId="77777777">
            <w:pPr>
              <w:jc w:val="both"/>
              <w:rPr>
                <w:rFonts w:ascii="Times New Roman" w:hAnsi="Times New Roman" w:cs="Times New Roman"/>
              </w:rPr>
            </w:pPr>
            <w:r>
              <w:rPr>
                <w:rFonts w:ascii="Times New Roman" w:hAnsi="Times New Roman" w:cs="Times New Roman"/>
              </w:rPr>
              <w:t>Low</w:t>
            </w:r>
          </w:p>
        </w:tc>
        <w:tc>
          <w:tcPr>
            <w:tcW w:w="2970" w:type="dxa"/>
            <w:tcMar/>
          </w:tcPr>
          <w:p w:rsidRPr="005B3D27" w:rsidR="00F000B9" w:rsidP="00D8020F" w:rsidRDefault="00F000B9" w14:paraId="78F5A0F0" wp14:textId="4FA47852">
            <w:pPr>
              <w:jc w:val="both"/>
              <w:rPr>
                <w:rFonts w:ascii="Times New Roman" w:hAnsi="Times New Roman" w:cs="Times New Roman"/>
              </w:rPr>
            </w:pPr>
            <w:r w:rsidRPr="1B072715" w:rsidR="1B072715">
              <w:rPr>
                <w:rFonts w:ascii="Times New Roman" w:hAnsi="Times New Roman" w:cs="Times New Roman"/>
              </w:rPr>
              <w:t xml:space="preserve">Landlord can delete the profile of the apartment </w:t>
            </w:r>
          </w:p>
        </w:tc>
      </w:tr>
      <w:tr xmlns:wp14="http://schemas.microsoft.com/office/word/2010/wordml" w:rsidRPr="005B3D27" w:rsidR="00F000B9" w:rsidTr="32FA9A97" w14:paraId="7564CCCB" wp14:textId="77777777">
        <w:trPr>
          <w:trHeight w:val="943"/>
        </w:trPr>
        <w:tc>
          <w:tcPr>
            <w:tcW w:w="1710" w:type="dxa"/>
            <w:tcMar/>
          </w:tcPr>
          <w:p w:rsidRPr="005B3D27" w:rsidR="00F000B9" w:rsidP="00D8020F" w:rsidRDefault="00F000B9" w14:paraId="382830A1" wp14:textId="77777777">
            <w:pPr>
              <w:jc w:val="both"/>
              <w:rPr>
                <w:rFonts w:ascii="Times New Roman" w:hAnsi="Times New Roman" w:cs="Times New Roman"/>
              </w:rPr>
            </w:pPr>
            <w:r w:rsidRPr="005B3D27">
              <w:rPr>
                <w:rFonts w:ascii="Times New Roman" w:hAnsi="Times New Roman" w:cs="Times New Roman"/>
              </w:rPr>
              <w:t>FR008</w:t>
            </w:r>
          </w:p>
        </w:tc>
        <w:tc>
          <w:tcPr>
            <w:tcW w:w="1927" w:type="dxa"/>
            <w:tcMar/>
          </w:tcPr>
          <w:p w:rsidRPr="005B3D27" w:rsidR="00F000B9" w:rsidP="00D8020F" w:rsidRDefault="00F000B9" w14:paraId="792A1591" wp14:textId="77777777">
            <w:pPr>
              <w:jc w:val="both"/>
              <w:rPr>
                <w:rFonts w:ascii="Times New Roman" w:hAnsi="Times New Roman" w:cs="Times New Roman"/>
              </w:rPr>
            </w:pPr>
            <w:r w:rsidRPr="005B3D27">
              <w:rPr>
                <w:rFonts w:ascii="Times New Roman" w:hAnsi="Times New Roman" w:cs="Times New Roman"/>
              </w:rPr>
              <w:t>Inbox</w:t>
            </w:r>
          </w:p>
        </w:tc>
        <w:tc>
          <w:tcPr>
            <w:tcW w:w="2033" w:type="dxa"/>
            <w:tcMar/>
          </w:tcPr>
          <w:p w:rsidRPr="005B3D27" w:rsidR="00F000B9" w:rsidP="00D8020F" w:rsidRDefault="005827E7" w14:paraId="4C067F03" wp14:textId="77777777">
            <w:pPr>
              <w:jc w:val="both"/>
              <w:rPr>
                <w:rFonts w:ascii="Times New Roman" w:hAnsi="Times New Roman" w:cs="Times New Roman"/>
              </w:rPr>
            </w:pPr>
            <w:r>
              <w:rPr>
                <w:rFonts w:ascii="Times New Roman" w:hAnsi="Times New Roman" w:cs="Times New Roman"/>
              </w:rPr>
              <w:t>Low</w:t>
            </w:r>
          </w:p>
        </w:tc>
        <w:tc>
          <w:tcPr>
            <w:tcW w:w="2970" w:type="dxa"/>
            <w:tcMar/>
          </w:tcPr>
          <w:p w:rsidRPr="005B3D27" w:rsidR="00F000B9" w:rsidP="1B072715" w:rsidRDefault="00F000B9" w14:paraId="7C749904" wp14:textId="1DA1B304">
            <w:pPr>
              <w:pStyle w:val="Normal"/>
              <w:jc w:val="both"/>
              <w:rPr>
                <w:rFonts w:ascii="Times New Roman" w:hAnsi="Times New Roman" w:cs="Times New Roman"/>
              </w:rPr>
            </w:pPr>
            <w:r w:rsidRPr="1B072715" w:rsidR="1B072715">
              <w:rPr>
                <w:rFonts w:ascii="Times New Roman" w:hAnsi="Times New Roman" w:cs="Times New Roman"/>
              </w:rPr>
              <w:t>landlord can see the requests made by the users and can contact them</w:t>
            </w:r>
          </w:p>
        </w:tc>
      </w:tr>
      <w:tr xmlns:wp14="http://schemas.microsoft.com/office/word/2010/wordml" w:rsidRPr="005B3D27" w:rsidR="00F000B9" w:rsidTr="32FA9A97" w14:paraId="6015F630" wp14:textId="77777777">
        <w:trPr>
          <w:trHeight w:val="853"/>
        </w:trPr>
        <w:tc>
          <w:tcPr>
            <w:tcW w:w="1710" w:type="dxa"/>
            <w:tcMar/>
          </w:tcPr>
          <w:p w:rsidRPr="005B3D27" w:rsidR="00F000B9" w:rsidP="00D8020F" w:rsidRDefault="00F000B9" w14:paraId="5A135B64" wp14:textId="77777777">
            <w:pPr>
              <w:jc w:val="both"/>
              <w:rPr>
                <w:rFonts w:ascii="Times New Roman" w:hAnsi="Times New Roman" w:cs="Times New Roman"/>
              </w:rPr>
            </w:pPr>
            <w:r w:rsidRPr="005B3D27">
              <w:rPr>
                <w:rFonts w:ascii="Times New Roman" w:hAnsi="Times New Roman" w:cs="Times New Roman"/>
              </w:rPr>
              <w:t>FR009</w:t>
            </w:r>
          </w:p>
        </w:tc>
        <w:tc>
          <w:tcPr>
            <w:tcW w:w="1927" w:type="dxa"/>
            <w:tcMar/>
          </w:tcPr>
          <w:p w:rsidRPr="005B3D27" w:rsidR="00F000B9" w:rsidP="00D8020F" w:rsidRDefault="00F000B9" w14:paraId="1738A5F8" wp14:textId="77777777">
            <w:pPr>
              <w:jc w:val="both"/>
              <w:rPr>
                <w:rFonts w:ascii="Times New Roman" w:hAnsi="Times New Roman" w:cs="Times New Roman"/>
              </w:rPr>
            </w:pPr>
            <w:r w:rsidRPr="005B3D27">
              <w:rPr>
                <w:rFonts w:ascii="Times New Roman" w:hAnsi="Times New Roman" w:cs="Times New Roman"/>
              </w:rPr>
              <w:t>User Dashboard</w:t>
            </w:r>
          </w:p>
        </w:tc>
        <w:tc>
          <w:tcPr>
            <w:tcW w:w="2033" w:type="dxa"/>
            <w:tcMar/>
          </w:tcPr>
          <w:p w:rsidRPr="005B3D27" w:rsidR="00F000B9" w:rsidP="00D8020F" w:rsidRDefault="00F000B9" w14:paraId="28E9B696" wp14:textId="77777777">
            <w:pPr>
              <w:jc w:val="both"/>
              <w:rPr>
                <w:rFonts w:ascii="Times New Roman" w:hAnsi="Times New Roman" w:cs="Times New Roman"/>
              </w:rPr>
            </w:pPr>
            <w:r w:rsidRPr="005B3D27">
              <w:rPr>
                <w:rFonts w:ascii="Times New Roman" w:hAnsi="Times New Roman" w:cs="Times New Roman"/>
              </w:rPr>
              <w:t>Should</w:t>
            </w:r>
          </w:p>
        </w:tc>
        <w:tc>
          <w:tcPr>
            <w:tcW w:w="2970" w:type="dxa"/>
            <w:tcMar/>
          </w:tcPr>
          <w:p w:rsidRPr="005B3D27" w:rsidR="00F000B9" w:rsidP="1B072715" w:rsidRDefault="5BDCA775" w14:paraId="75068271" wp14:textId="340B3FDC">
            <w:pPr>
              <w:pStyle w:val="Normal"/>
              <w:jc w:val="both"/>
              <w:rPr>
                <w:rFonts w:ascii="Times New Roman" w:hAnsi="Times New Roman" w:cs="Times New Roman"/>
              </w:rPr>
            </w:pPr>
            <w:r w:rsidRPr="1B072715" w:rsidR="1B072715">
              <w:rPr>
                <w:rFonts w:ascii="Times New Roman" w:hAnsi="Times New Roman" w:cs="Times New Roman"/>
              </w:rPr>
              <w:t>Tenant can</w:t>
            </w:r>
            <w:r w:rsidRPr="1B072715" w:rsidR="1B072715">
              <w:rPr>
                <w:rFonts w:ascii="Times New Roman" w:hAnsi="Times New Roman" w:cs="Times New Roman"/>
              </w:rPr>
              <w:t xml:space="preserve"> check the posts made by the Renters for the flat</w:t>
            </w:r>
          </w:p>
        </w:tc>
      </w:tr>
      <w:tr xmlns:wp14="http://schemas.microsoft.com/office/word/2010/wordml" w:rsidRPr="005B3D27" w:rsidR="00F000B9" w:rsidTr="32FA9A97" w14:paraId="3589427E" wp14:textId="77777777">
        <w:trPr>
          <w:trHeight w:val="790"/>
        </w:trPr>
        <w:tc>
          <w:tcPr>
            <w:tcW w:w="1710" w:type="dxa"/>
            <w:tcMar/>
          </w:tcPr>
          <w:p w:rsidRPr="005B3D27" w:rsidR="00F000B9" w:rsidP="00D8020F" w:rsidRDefault="00F000B9" w14:paraId="73F76A23" wp14:textId="77777777">
            <w:pPr>
              <w:jc w:val="both"/>
              <w:rPr>
                <w:rFonts w:ascii="Times New Roman" w:hAnsi="Times New Roman" w:cs="Times New Roman"/>
              </w:rPr>
            </w:pPr>
            <w:r w:rsidRPr="005B3D27">
              <w:rPr>
                <w:rFonts w:ascii="Times New Roman" w:hAnsi="Times New Roman" w:cs="Times New Roman"/>
              </w:rPr>
              <w:lastRenderedPageBreak/>
              <w:t>FR010</w:t>
            </w:r>
          </w:p>
        </w:tc>
        <w:tc>
          <w:tcPr>
            <w:tcW w:w="1927" w:type="dxa"/>
            <w:tcMar/>
          </w:tcPr>
          <w:p w:rsidRPr="005B3D27" w:rsidR="00F000B9" w:rsidP="00D8020F" w:rsidRDefault="00F000B9" w14:paraId="42756126" wp14:textId="77777777">
            <w:pPr>
              <w:jc w:val="both"/>
              <w:rPr>
                <w:rFonts w:ascii="Times New Roman" w:hAnsi="Times New Roman" w:cs="Times New Roman"/>
              </w:rPr>
            </w:pPr>
            <w:r w:rsidRPr="005B3D27">
              <w:rPr>
                <w:rFonts w:ascii="Times New Roman" w:hAnsi="Times New Roman" w:cs="Times New Roman"/>
              </w:rPr>
              <w:t>Apartment Profile</w:t>
            </w:r>
          </w:p>
        </w:tc>
        <w:tc>
          <w:tcPr>
            <w:tcW w:w="2033" w:type="dxa"/>
            <w:tcMar/>
          </w:tcPr>
          <w:p w:rsidRPr="005B3D27" w:rsidR="00F000B9" w:rsidP="00D8020F" w:rsidRDefault="005827E7" w14:paraId="2C784261" wp14:textId="77777777">
            <w:pPr>
              <w:jc w:val="both"/>
              <w:rPr>
                <w:rFonts w:ascii="Times New Roman" w:hAnsi="Times New Roman" w:cs="Times New Roman"/>
              </w:rPr>
            </w:pPr>
            <w:r>
              <w:rPr>
                <w:rFonts w:ascii="Times New Roman" w:hAnsi="Times New Roman" w:cs="Times New Roman"/>
              </w:rPr>
              <w:t>High</w:t>
            </w:r>
          </w:p>
        </w:tc>
        <w:tc>
          <w:tcPr>
            <w:tcW w:w="2970" w:type="dxa"/>
            <w:tcMar/>
          </w:tcPr>
          <w:p w:rsidRPr="005B3D27" w:rsidR="00F000B9" w:rsidP="00D8020F" w:rsidRDefault="00F000B9" w14:paraId="5AC6DD99" wp14:textId="3AF40915">
            <w:pPr>
              <w:jc w:val="both"/>
              <w:rPr>
                <w:rFonts w:ascii="Times New Roman" w:hAnsi="Times New Roman" w:cs="Times New Roman"/>
              </w:rPr>
            </w:pPr>
            <w:r w:rsidRPr="1B072715" w:rsidR="1B072715">
              <w:rPr>
                <w:rFonts w:ascii="Times New Roman" w:hAnsi="Times New Roman" w:cs="Times New Roman"/>
              </w:rPr>
              <w:t xml:space="preserve">Tenant can check the profile of the desired apartment </w:t>
            </w:r>
          </w:p>
        </w:tc>
      </w:tr>
      <w:tr xmlns:wp14="http://schemas.microsoft.com/office/word/2010/wordml" w:rsidRPr="005B3D27" w:rsidR="00F000B9" w:rsidTr="32FA9A97" w14:paraId="792B569A" wp14:textId="77777777">
        <w:trPr>
          <w:trHeight w:val="727"/>
        </w:trPr>
        <w:tc>
          <w:tcPr>
            <w:tcW w:w="1710" w:type="dxa"/>
            <w:tcMar/>
          </w:tcPr>
          <w:p w:rsidRPr="005B3D27" w:rsidR="00F000B9" w:rsidP="00D8020F" w:rsidRDefault="00F000B9" w14:paraId="467B5B62" wp14:textId="77777777">
            <w:pPr>
              <w:jc w:val="both"/>
              <w:rPr>
                <w:rFonts w:ascii="Times New Roman" w:hAnsi="Times New Roman" w:cs="Times New Roman"/>
              </w:rPr>
            </w:pPr>
            <w:r w:rsidRPr="005B3D27">
              <w:rPr>
                <w:rFonts w:ascii="Times New Roman" w:hAnsi="Times New Roman" w:cs="Times New Roman"/>
              </w:rPr>
              <w:t>FR011</w:t>
            </w:r>
          </w:p>
        </w:tc>
        <w:tc>
          <w:tcPr>
            <w:tcW w:w="1927" w:type="dxa"/>
            <w:tcMar/>
          </w:tcPr>
          <w:p w:rsidRPr="005B3D27" w:rsidR="00F000B9" w:rsidP="00D8020F" w:rsidRDefault="00F000B9" w14:paraId="29E60F2E" wp14:textId="77777777">
            <w:pPr>
              <w:jc w:val="both"/>
              <w:rPr>
                <w:rFonts w:ascii="Times New Roman" w:hAnsi="Times New Roman" w:cs="Times New Roman"/>
              </w:rPr>
            </w:pPr>
            <w:r w:rsidRPr="005B3D27">
              <w:rPr>
                <w:rFonts w:ascii="Times New Roman" w:hAnsi="Times New Roman" w:cs="Times New Roman"/>
              </w:rPr>
              <w:t>Search Criteria</w:t>
            </w:r>
          </w:p>
        </w:tc>
        <w:tc>
          <w:tcPr>
            <w:tcW w:w="2033" w:type="dxa"/>
            <w:tcMar/>
          </w:tcPr>
          <w:p w:rsidRPr="005B3D27" w:rsidR="00F000B9" w:rsidP="00D8020F" w:rsidRDefault="005827E7" w14:paraId="022EC909" wp14:textId="77777777">
            <w:pPr>
              <w:jc w:val="both"/>
              <w:rPr>
                <w:rFonts w:ascii="Times New Roman" w:hAnsi="Times New Roman" w:cs="Times New Roman"/>
              </w:rPr>
            </w:pPr>
            <w:r>
              <w:rPr>
                <w:rFonts w:ascii="Times New Roman" w:hAnsi="Times New Roman" w:cs="Times New Roman"/>
              </w:rPr>
              <w:t>High</w:t>
            </w:r>
          </w:p>
        </w:tc>
        <w:tc>
          <w:tcPr>
            <w:tcW w:w="2970" w:type="dxa"/>
            <w:tcMar/>
          </w:tcPr>
          <w:p w:rsidRPr="005B3D27" w:rsidR="00F000B9" w:rsidP="00D8020F" w:rsidRDefault="00F000B9" w14:paraId="6BA9183D" wp14:textId="65F5C6E9">
            <w:pPr>
              <w:jc w:val="both"/>
              <w:rPr>
                <w:rFonts w:ascii="Times New Roman" w:hAnsi="Times New Roman" w:cs="Times New Roman"/>
              </w:rPr>
            </w:pPr>
            <w:r w:rsidRPr="1B072715" w:rsidR="1B072715">
              <w:rPr>
                <w:rFonts w:ascii="Times New Roman" w:hAnsi="Times New Roman" w:cs="Times New Roman"/>
              </w:rPr>
              <w:t>Tenant can search flats based on the user preferences</w:t>
            </w:r>
          </w:p>
        </w:tc>
      </w:tr>
      <w:tr xmlns:wp14="http://schemas.microsoft.com/office/word/2010/wordml" w:rsidRPr="005B3D27" w:rsidR="00F000B9" w:rsidTr="32FA9A97" w14:paraId="50CE20FE" wp14:textId="77777777">
        <w:trPr>
          <w:trHeight w:val="700"/>
        </w:trPr>
        <w:tc>
          <w:tcPr>
            <w:tcW w:w="1710" w:type="dxa"/>
            <w:tcMar/>
          </w:tcPr>
          <w:p w:rsidRPr="005B3D27" w:rsidR="00F000B9" w:rsidP="00D8020F" w:rsidRDefault="00F000B9" w14:paraId="74B32A80" wp14:textId="77777777">
            <w:pPr>
              <w:jc w:val="both"/>
              <w:rPr>
                <w:rFonts w:ascii="Times New Roman" w:hAnsi="Times New Roman" w:cs="Times New Roman"/>
              </w:rPr>
            </w:pPr>
            <w:r w:rsidRPr="005B3D27">
              <w:rPr>
                <w:rFonts w:ascii="Times New Roman" w:hAnsi="Times New Roman" w:cs="Times New Roman"/>
              </w:rPr>
              <w:t>FR012</w:t>
            </w:r>
          </w:p>
        </w:tc>
        <w:tc>
          <w:tcPr>
            <w:tcW w:w="1927" w:type="dxa"/>
            <w:tcMar/>
          </w:tcPr>
          <w:p w:rsidRPr="005B3D27" w:rsidR="00F000B9" w:rsidP="00D8020F" w:rsidRDefault="5BDCA775" w14:paraId="25DE4280" wp14:textId="77777777">
            <w:pPr>
              <w:jc w:val="both"/>
              <w:rPr>
                <w:rFonts w:ascii="Times New Roman" w:hAnsi="Times New Roman" w:cs="Times New Roman"/>
              </w:rPr>
            </w:pPr>
            <w:r w:rsidRPr="5BDCA775">
              <w:rPr>
                <w:rFonts w:ascii="Times New Roman" w:hAnsi="Times New Roman" w:cs="Times New Roman"/>
              </w:rPr>
              <w:t>Search Location</w:t>
            </w:r>
          </w:p>
        </w:tc>
        <w:tc>
          <w:tcPr>
            <w:tcW w:w="2033" w:type="dxa"/>
            <w:tcMar/>
          </w:tcPr>
          <w:p w:rsidRPr="005B3D27" w:rsidR="00F000B9" w:rsidP="00D8020F" w:rsidRDefault="005827E7" w14:paraId="50E23AE6" wp14:textId="77777777">
            <w:pPr>
              <w:jc w:val="both"/>
              <w:rPr>
                <w:rFonts w:ascii="Times New Roman" w:hAnsi="Times New Roman" w:cs="Times New Roman"/>
              </w:rPr>
            </w:pPr>
            <w:r>
              <w:rPr>
                <w:rFonts w:ascii="Times New Roman" w:hAnsi="Times New Roman" w:cs="Times New Roman"/>
              </w:rPr>
              <w:t>Medium</w:t>
            </w:r>
          </w:p>
        </w:tc>
        <w:tc>
          <w:tcPr>
            <w:tcW w:w="2970" w:type="dxa"/>
            <w:tcMar/>
          </w:tcPr>
          <w:p w:rsidRPr="005B3D27" w:rsidR="00F000B9" w:rsidP="00D8020F" w:rsidRDefault="00F000B9" w14:paraId="589A2973" wp14:textId="3593C695">
            <w:pPr>
              <w:jc w:val="both"/>
              <w:rPr>
                <w:rFonts w:ascii="Times New Roman" w:hAnsi="Times New Roman" w:cs="Times New Roman"/>
              </w:rPr>
            </w:pPr>
            <w:r w:rsidRPr="1B072715" w:rsidR="1B072715">
              <w:rPr>
                <w:rFonts w:ascii="Times New Roman" w:hAnsi="Times New Roman" w:cs="Times New Roman"/>
              </w:rPr>
              <w:t>Tenant can search the flats using their desired locations</w:t>
            </w:r>
          </w:p>
        </w:tc>
      </w:tr>
      <w:tr xmlns:wp14="http://schemas.microsoft.com/office/word/2010/wordml" w:rsidRPr="005B3D27" w:rsidR="00F000B9" w:rsidTr="32FA9A97" w14:paraId="3916AA63" wp14:textId="77777777">
        <w:trPr>
          <w:trHeight w:val="799"/>
        </w:trPr>
        <w:tc>
          <w:tcPr>
            <w:tcW w:w="1710" w:type="dxa"/>
            <w:tcMar/>
          </w:tcPr>
          <w:p w:rsidRPr="005B3D27" w:rsidR="00F000B9" w:rsidP="00D8020F" w:rsidRDefault="00F000B9" w14:paraId="2D760887" wp14:textId="77777777">
            <w:pPr>
              <w:jc w:val="both"/>
              <w:rPr>
                <w:rFonts w:ascii="Times New Roman" w:hAnsi="Times New Roman" w:cs="Times New Roman"/>
              </w:rPr>
            </w:pPr>
            <w:r w:rsidRPr="005B3D27">
              <w:rPr>
                <w:rFonts w:ascii="Times New Roman" w:hAnsi="Times New Roman" w:cs="Times New Roman"/>
              </w:rPr>
              <w:t>FR013</w:t>
            </w:r>
          </w:p>
        </w:tc>
        <w:tc>
          <w:tcPr>
            <w:tcW w:w="1927" w:type="dxa"/>
            <w:tcMar/>
          </w:tcPr>
          <w:p w:rsidRPr="005B3D27" w:rsidR="00F000B9" w:rsidP="00D8020F" w:rsidRDefault="00F000B9" w14:paraId="49BC141E" wp14:textId="5F23B601">
            <w:pPr>
              <w:jc w:val="both"/>
              <w:rPr>
                <w:rFonts w:ascii="Times New Roman" w:hAnsi="Times New Roman" w:cs="Times New Roman"/>
              </w:rPr>
            </w:pPr>
            <w:r w:rsidRPr="1B072715" w:rsidR="1B072715">
              <w:rPr>
                <w:rFonts w:ascii="Times New Roman" w:hAnsi="Times New Roman" w:cs="Times New Roman"/>
              </w:rPr>
              <w:t>Search using Price</w:t>
            </w:r>
          </w:p>
        </w:tc>
        <w:tc>
          <w:tcPr>
            <w:tcW w:w="2033" w:type="dxa"/>
            <w:tcMar/>
          </w:tcPr>
          <w:p w:rsidRPr="005B3D27" w:rsidR="00F000B9" w:rsidP="00D8020F" w:rsidRDefault="005827E7" w14:paraId="0770D6A3" wp14:textId="77777777">
            <w:pPr>
              <w:jc w:val="both"/>
              <w:rPr>
                <w:rFonts w:ascii="Times New Roman" w:hAnsi="Times New Roman" w:cs="Times New Roman"/>
              </w:rPr>
            </w:pPr>
            <w:r>
              <w:rPr>
                <w:rFonts w:ascii="Times New Roman" w:hAnsi="Times New Roman" w:cs="Times New Roman"/>
              </w:rPr>
              <w:t>Medium</w:t>
            </w:r>
          </w:p>
        </w:tc>
        <w:tc>
          <w:tcPr>
            <w:tcW w:w="2970" w:type="dxa"/>
            <w:tcMar/>
          </w:tcPr>
          <w:p w:rsidRPr="005B3D27" w:rsidR="00F000B9" w:rsidP="00D8020F" w:rsidRDefault="00F000B9" w14:paraId="10EAE8D9" wp14:textId="181CD830">
            <w:pPr>
              <w:jc w:val="both"/>
              <w:rPr>
                <w:rFonts w:ascii="Times New Roman" w:hAnsi="Times New Roman" w:cs="Times New Roman"/>
              </w:rPr>
            </w:pPr>
            <w:r w:rsidRPr="1B072715" w:rsidR="1B072715">
              <w:rPr>
                <w:rFonts w:ascii="Times New Roman" w:hAnsi="Times New Roman" w:cs="Times New Roman"/>
              </w:rPr>
              <w:t xml:space="preserve">Tenant can search the flats using the price range filter </w:t>
            </w:r>
          </w:p>
        </w:tc>
      </w:tr>
      <w:tr xmlns:wp14="http://schemas.microsoft.com/office/word/2010/wordml" w:rsidRPr="005B3D27" w:rsidR="00F000B9" w:rsidTr="32FA9A97" w14:paraId="225E5BF8" wp14:textId="77777777">
        <w:trPr>
          <w:trHeight w:val="980"/>
        </w:trPr>
        <w:tc>
          <w:tcPr>
            <w:tcW w:w="1710" w:type="dxa"/>
            <w:tcMar/>
          </w:tcPr>
          <w:p w:rsidRPr="005B3D27" w:rsidR="00F000B9" w:rsidP="00D8020F" w:rsidRDefault="00F000B9" w14:paraId="08157B6B" wp14:textId="77777777">
            <w:pPr>
              <w:jc w:val="both"/>
              <w:rPr>
                <w:rFonts w:ascii="Times New Roman" w:hAnsi="Times New Roman" w:cs="Times New Roman"/>
              </w:rPr>
            </w:pPr>
            <w:r w:rsidRPr="005B3D27">
              <w:rPr>
                <w:rFonts w:ascii="Times New Roman" w:hAnsi="Times New Roman" w:cs="Times New Roman"/>
              </w:rPr>
              <w:t>FR014</w:t>
            </w:r>
          </w:p>
        </w:tc>
        <w:tc>
          <w:tcPr>
            <w:tcW w:w="1927" w:type="dxa"/>
            <w:tcMar/>
          </w:tcPr>
          <w:p w:rsidRPr="005B3D27" w:rsidR="00F000B9" w:rsidP="00D8020F" w:rsidRDefault="005827E7" w14:paraId="20DD6AFE" wp14:textId="77777777">
            <w:pPr>
              <w:jc w:val="both"/>
              <w:rPr>
                <w:rFonts w:ascii="Times New Roman" w:hAnsi="Times New Roman" w:cs="Times New Roman"/>
              </w:rPr>
            </w:pPr>
            <w:r>
              <w:rPr>
                <w:rFonts w:ascii="Times New Roman" w:hAnsi="Times New Roman" w:cs="Times New Roman"/>
              </w:rPr>
              <w:t xml:space="preserve">Search </w:t>
            </w:r>
            <w:r w:rsidRPr="005B3D27" w:rsidR="00F000B9">
              <w:rPr>
                <w:rFonts w:ascii="Times New Roman" w:hAnsi="Times New Roman" w:cs="Times New Roman"/>
              </w:rPr>
              <w:t>using Apartment type</w:t>
            </w:r>
          </w:p>
        </w:tc>
        <w:tc>
          <w:tcPr>
            <w:tcW w:w="2033" w:type="dxa"/>
            <w:tcMar/>
          </w:tcPr>
          <w:p w:rsidRPr="005B3D27" w:rsidR="00F000B9" w:rsidP="00D8020F" w:rsidRDefault="005827E7" w14:paraId="06EE576F" wp14:textId="77777777">
            <w:pPr>
              <w:jc w:val="both"/>
              <w:rPr>
                <w:rFonts w:ascii="Times New Roman" w:hAnsi="Times New Roman" w:cs="Times New Roman"/>
              </w:rPr>
            </w:pPr>
            <w:r>
              <w:rPr>
                <w:rFonts w:ascii="Times New Roman" w:hAnsi="Times New Roman" w:cs="Times New Roman"/>
              </w:rPr>
              <w:t>Medium</w:t>
            </w:r>
          </w:p>
        </w:tc>
        <w:tc>
          <w:tcPr>
            <w:tcW w:w="2970" w:type="dxa"/>
            <w:tcMar/>
          </w:tcPr>
          <w:p w:rsidRPr="005B3D27" w:rsidR="00F000B9" w:rsidP="00D8020F" w:rsidRDefault="00F000B9" w14:paraId="69801430" wp14:textId="37B42609">
            <w:pPr>
              <w:jc w:val="both"/>
              <w:rPr>
                <w:rFonts w:ascii="Times New Roman" w:hAnsi="Times New Roman" w:cs="Times New Roman"/>
              </w:rPr>
            </w:pPr>
            <w:r w:rsidRPr="1B072715" w:rsidR="1B072715">
              <w:rPr>
                <w:rFonts w:ascii="Times New Roman" w:hAnsi="Times New Roman" w:cs="Times New Roman"/>
              </w:rPr>
              <w:t xml:space="preserve">Tenant can search the flats based on the type of apartment they are looking for </w:t>
            </w:r>
          </w:p>
        </w:tc>
      </w:tr>
      <w:tr xmlns:wp14="http://schemas.microsoft.com/office/word/2010/wordml" w:rsidRPr="005B3D27" w:rsidR="005827E7" w:rsidTr="32FA9A97" w14:paraId="013AB2B5" wp14:textId="77777777">
        <w:trPr>
          <w:trHeight w:val="980"/>
        </w:trPr>
        <w:tc>
          <w:tcPr>
            <w:tcW w:w="1710" w:type="dxa"/>
            <w:tcMar/>
          </w:tcPr>
          <w:p w:rsidRPr="005B3D27" w:rsidR="005827E7" w:rsidP="00D8020F" w:rsidRDefault="005827E7" w14:paraId="0F70A240" wp14:textId="77777777">
            <w:pPr>
              <w:jc w:val="both"/>
              <w:rPr>
                <w:rFonts w:ascii="Times New Roman" w:hAnsi="Times New Roman" w:cs="Times New Roman"/>
              </w:rPr>
            </w:pPr>
            <w:r>
              <w:rPr>
                <w:rFonts w:ascii="Times New Roman" w:hAnsi="Times New Roman" w:cs="Times New Roman"/>
              </w:rPr>
              <w:t>FR015</w:t>
            </w:r>
          </w:p>
        </w:tc>
        <w:tc>
          <w:tcPr>
            <w:tcW w:w="1927" w:type="dxa"/>
            <w:tcMar/>
          </w:tcPr>
          <w:p w:rsidR="005827E7" w:rsidP="00D8020F" w:rsidRDefault="5BDCA775" w14:paraId="26EFA379" wp14:textId="5AC5ECBB">
            <w:pPr>
              <w:jc w:val="both"/>
              <w:rPr>
                <w:rFonts w:ascii="Times New Roman" w:hAnsi="Times New Roman" w:cs="Times New Roman"/>
              </w:rPr>
            </w:pPr>
            <w:r w:rsidRPr="1B072715" w:rsidR="1B072715">
              <w:rPr>
                <w:rFonts w:ascii="Times New Roman" w:hAnsi="Times New Roman" w:cs="Times New Roman"/>
                <w:color w:val="000000" w:themeColor="text1" w:themeTint="FF" w:themeShade="FF"/>
              </w:rPr>
              <w:t>Admin View</w:t>
            </w:r>
            <w:r w:rsidRPr="1B072715" w:rsidR="1B072715">
              <w:rPr>
                <w:rFonts w:ascii="Times New Roman" w:hAnsi="Times New Roman" w:cs="Times New Roman"/>
                <w:color w:val="000000" w:themeColor="text1" w:themeTint="FF" w:themeShade="FF"/>
              </w:rPr>
              <w:t xml:space="preserve"> Apartment</w:t>
            </w:r>
          </w:p>
        </w:tc>
        <w:tc>
          <w:tcPr>
            <w:tcW w:w="2033" w:type="dxa"/>
            <w:tcMar/>
          </w:tcPr>
          <w:p w:rsidR="005827E7" w:rsidP="00D8020F" w:rsidRDefault="005827E7" w14:paraId="579EEB2B" wp14:textId="77777777">
            <w:pPr>
              <w:jc w:val="both"/>
              <w:rPr>
                <w:rFonts w:ascii="Times New Roman" w:hAnsi="Times New Roman" w:cs="Times New Roman"/>
              </w:rPr>
            </w:pPr>
            <w:r>
              <w:rPr>
                <w:rFonts w:ascii="Times New Roman" w:hAnsi="Times New Roman" w:cs="Times New Roman"/>
              </w:rPr>
              <w:t>Medium</w:t>
            </w:r>
          </w:p>
        </w:tc>
        <w:tc>
          <w:tcPr>
            <w:tcW w:w="2970" w:type="dxa"/>
            <w:tcMar/>
          </w:tcPr>
          <w:p w:rsidRPr="005B3D27" w:rsidR="005827E7" w:rsidP="00D8020F" w:rsidRDefault="005827E7" w14:paraId="6F734A6E" wp14:textId="77777777">
            <w:pPr>
              <w:jc w:val="both"/>
              <w:rPr>
                <w:rFonts w:ascii="Times New Roman" w:hAnsi="Times New Roman" w:cs="Times New Roman"/>
              </w:rPr>
            </w:pPr>
            <w:r w:rsidRPr="005B3D27">
              <w:rPr>
                <w:rFonts w:ascii="Times New Roman" w:hAnsi="Times New Roman" w:cs="Times New Roman"/>
                <w:color w:val="000000" w:themeColor="text1"/>
              </w:rPr>
              <w:t>Admin can view the details of the Apartment posted by the Renters</w:t>
            </w:r>
          </w:p>
        </w:tc>
      </w:tr>
      <w:tr xmlns:wp14="http://schemas.microsoft.com/office/word/2010/wordml" w:rsidRPr="005B3D27" w:rsidR="005827E7" w:rsidTr="32FA9A97" w14:paraId="51705A8D" wp14:textId="77777777">
        <w:trPr>
          <w:trHeight w:val="980"/>
        </w:trPr>
        <w:tc>
          <w:tcPr>
            <w:tcW w:w="1710" w:type="dxa"/>
            <w:tcMar/>
          </w:tcPr>
          <w:p w:rsidRPr="005B3D27" w:rsidR="005827E7" w:rsidP="00D8020F" w:rsidRDefault="005827E7" w14:paraId="6485B382" wp14:textId="77777777">
            <w:pPr>
              <w:jc w:val="both"/>
              <w:rPr>
                <w:rFonts w:ascii="Times New Roman" w:hAnsi="Times New Roman" w:cs="Times New Roman"/>
              </w:rPr>
            </w:pPr>
            <w:r>
              <w:rPr>
                <w:rFonts w:ascii="Times New Roman" w:hAnsi="Times New Roman" w:cs="Times New Roman"/>
              </w:rPr>
              <w:t>FR016</w:t>
            </w:r>
          </w:p>
        </w:tc>
        <w:tc>
          <w:tcPr>
            <w:tcW w:w="1927" w:type="dxa"/>
            <w:tcMar/>
          </w:tcPr>
          <w:p w:rsidR="005827E7" w:rsidP="00D8020F" w:rsidRDefault="5BDCA775" w14:paraId="6857CF4A" wp14:textId="5D674D6A">
            <w:pPr>
              <w:jc w:val="both"/>
              <w:rPr>
                <w:rFonts w:ascii="Times New Roman" w:hAnsi="Times New Roman" w:cs="Times New Roman"/>
              </w:rPr>
            </w:pPr>
            <w:r w:rsidRPr="1B072715" w:rsidR="1B072715">
              <w:rPr>
                <w:rFonts w:ascii="Times New Roman" w:hAnsi="Times New Roman" w:cs="Times New Roman"/>
                <w:color w:val="000000" w:themeColor="text1" w:themeTint="FF" w:themeShade="FF"/>
              </w:rPr>
              <w:t>Admi Verify</w:t>
            </w:r>
            <w:r w:rsidRPr="1B072715" w:rsidR="1B072715">
              <w:rPr>
                <w:rFonts w:ascii="Times New Roman" w:hAnsi="Times New Roman" w:cs="Times New Roman"/>
                <w:color w:val="000000" w:themeColor="text1" w:themeTint="FF" w:themeShade="FF"/>
              </w:rPr>
              <w:t xml:space="preserve"> Apartment Details</w:t>
            </w:r>
          </w:p>
        </w:tc>
        <w:tc>
          <w:tcPr>
            <w:tcW w:w="2033" w:type="dxa"/>
            <w:tcMar/>
          </w:tcPr>
          <w:p w:rsidR="005827E7" w:rsidP="00D8020F" w:rsidRDefault="005827E7" w14:paraId="2278F991" wp14:textId="77777777">
            <w:pPr>
              <w:jc w:val="both"/>
              <w:rPr>
                <w:rFonts w:ascii="Times New Roman" w:hAnsi="Times New Roman" w:cs="Times New Roman"/>
              </w:rPr>
            </w:pPr>
            <w:r>
              <w:rPr>
                <w:rFonts w:ascii="Times New Roman" w:hAnsi="Times New Roman" w:cs="Times New Roman"/>
              </w:rPr>
              <w:t>High</w:t>
            </w:r>
          </w:p>
        </w:tc>
        <w:tc>
          <w:tcPr>
            <w:tcW w:w="2970" w:type="dxa"/>
            <w:tcMar/>
          </w:tcPr>
          <w:p w:rsidRPr="005B3D27" w:rsidR="005827E7" w:rsidP="00D8020F" w:rsidRDefault="005827E7" w14:paraId="6D2F159C" wp14:textId="77777777">
            <w:pPr>
              <w:jc w:val="both"/>
              <w:rPr>
                <w:rFonts w:ascii="Times New Roman" w:hAnsi="Times New Roman" w:cs="Times New Roman"/>
              </w:rPr>
            </w:pPr>
            <w:r w:rsidRPr="005B3D27">
              <w:rPr>
                <w:rFonts w:ascii="Times New Roman" w:hAnsi="Times New Roman" w:cs="Times New Roman"/>
                <w:color w:val="000000" w:themeColor="text1"/>
              </w:rPr>
              <w:t>Admin will verify the details of the apartment that it is real of fake</w:t>
            </w:r>
          </w:p>
        </w:tc>
      </w:tr>
      <w:tr xmlns:wp14="http://schemas.microsoft.com/office/word/2010/wordml" w:rsidRPr="005B3D27" w:rsidR="005827E7" w:rsidTr="32FA9A97" w14:paraId="274D1CBA" wp14:textId="77777777">
        <w:trPr>
          <w:trHeight w:val="980"/>
        </w:trPr>
        <w:tc>
          <w:tcPr>
            <w:tcW w:w="1710" w:type="dxa"/>
            <w:tcMar/>
          </w:tcPr>
          <w:p w:rsidRPr="005B3D27" w:rsidR="005827E7" w:rsidP="00D8020F" w:rsidRDefault="005827E7" w14:paraId="75D72275" wp14:textId="77777777">
            <w:pPr>
              <w:jc w:val="both"/>
              <w:rPr>
                <w:rFonts w:ascii="Times New Roman" w:hAnsi="Times New Roman" w:cs="Times New Roman"/>
              </w:rPr>
            </w:pPr>
            <w:r>
              <w:rPr>
                <w:rFonts w:ascii="Times New Roman" w:hAnsi="Times New Roman" w:cs="Times New Roman"/>
              </w:rPr>
              <w:t>FR017</w:t>
            </w:r>
          </w:p>
        </w:tc>
        <w:tc>
          <w:tcPr>
            <w:tcW w:w="1927" w:type="dxa"/>
            <w:tcMar/>
          </w:tcPr>
          <w:p w:rsidR="005827E7" w:rsidP="00D8020F" w:rsidRDefault="5BDCA775" w14:paraId="370BAAFD" wp14:textId="461C1B67">
            <w:pPr>
              <w:jc w:val="both"/>
              <w:rPr>
                <w:rFonts w:ascii="Times New Roman" w:hAnsi="Times New Roman" w:cs="Times New Roman"/>
              </w:rPr>
            </w:pPr>
            <w:r w:rsidRPr="1B072715" w:rsidR="1B072715">
              <w:rPr>
                <w:rFonts w:ascii="Times New Roman" w:hAnsi="Times New Roman" w:cs="Times New Roman"/>
                <w:color w:val="000000" w:themeColor="text1" w:themeTint="FF" w:themeShade="FF"/>
              </w:rPr>
              <w:t>Admi Delete</w:t>
            </w:r>
            <w:r w:rsidRPr="1B072715" w:rsidR="1B072715">
              <w:rPr>
                <w:rFonts w:ascii="Times New Roman" w:hAnsi="Times New Roman" w:cs="Times New Roman"/>
                <w:color w:val="000000" w:themeColor="text1" w:themeTint="FF" w:themeShade="FF"/>
              </w:rPr>
              <w:t xml:space="preserve"> Apartment</w:t>
            </w:r>
          </w:p>
        </w:tc>
        <w:tc>
          <w:tcPr>
            <w:tcW w:w="2033" w:type="dxa"/>
            <w:tcMar/>
          </w:tcPr>
          <w:p w:rsidR="005827E7" w:rsidP="00D8020F" w:rsidRDefault="005827E7" w14:paraId="2D58BDF0" wp14:textId="77777777">
            <w:pPr>
              <w:jc w:val="both"/>
              <w:rPr>
                <w:rFonts w:ascii="Times New Roman" w:hAnsi="Times New Roman" w:cs="Times New Roman"/>
              </w:rPr>
            </w:pPr>
            <w:r>
              <w:rPr>
                <w:rFonts w:ascii="Times New Roman" w:hAnsi="Times New Roman" w:cs="Times New Roman"/>
              </w:rPr>
              <w:t>Medium</w:t>
            </w:r>
          </w:p>
        </w:tc>
        <w:tc>
          <w:tcPr>
            <w:tcW w:w="2970" w:type="dxa"/>
            <w:tcMar/>
          </w:tcPr>
          <w:p w:rsidRPr="005B3D27" w:rsidR="005827E7" w:rsidP="00D8020F" w:rsidRDefault="005827E7" w14:paraId="14FE801C" wp14:textId="77777777">
            <w:pPr>
              <w:jc w:val="both"/>
              <w:rPr>
                <w:rFonts w:ascii="Times New Roman" w:hAnsi="Times New Roman" w:cs="Times New Roman"/>
              </w:rPr>
            </w:pPr>
            <w:r w:rsidRPr="005B3D27">
              <w:rPr>
                <w:rFonts w:ascii="Times New Roman" w:hAnsi="Times New Roman" w:cs="Times New Roman"/>
                <w:color w:val="000000" w:themeColor="text1"/>
              </w:rPr>
              <w:t>Admin can delete the post made by the Renters if the details of the apartments are fake</w:t>
            </w:r>
            <w:r>
              <w:rPr>
                <w:rFonts w:ascii="Times New Roman" w:hAnsi="Times New Roman" w:cs="Times New Roman"/>
                <w:color w:val="000000" w:themeColor="text1"/>
              </w:rPr>
              <w:t>/wrong</w:t>
            </w:r>
          </w:p>
        </w:tc>
      </w:tr>
      <w:tr xmlns:wp14="http://schemas.microsoft.com/office/word/2010/wordml" w:rsidRPr="005B3D27" w:rsidR="00192021" w:rsidTr="32FA9A97" w14:paraId="77610F25" wp14:textId="77777777">
        <w:trPr>
          <w:trHeight w:val="980"/>
        </w:trPr>
        <w:tc>
          <w:tcPr>
            <w:tcW w:w="1710" w:type="dxa"/>
            <w:tcMar/>
          </w:tcPr>
          <w:p w:rsidR="00192021" w:rsidP="00D8020F" w:rsidRDefault="00192021" w14:paraId="1D479609" wp14:textId="77777777">
            <w:pPr>
              <w:jc w:val="both"/>
              <w:rPr>
                <w:rFonts w:ascii="Times New Roman" w:hAnsi="Times New Roman" w:cs="Times New Roman"/>
              </w:rPr>
            </w:pPr>
            <w:r>
              <w:rPr>
                <w:rFonts w:ascii="Times New Roman" w:hAnsi="Times New Roman" w:cs="Times New Roman"/>
              </w:rPr>
              <w:t>FR018</w:t>
            </w:r>
          </w:p>
        </w:tc>
        <w:tc>
          <w:tcPr>
            <w:tcW w:w="1927" w:type="dxa"/>
            <w:tcMar/>
          </w:tcPr>
          <w:p w:rsidRPr="5BDCA775" w:rsidR="00192021" w:rsidP="00D8020F" w:rsidRDefault="00192021" w14:paraId="7E375552" wp14:textId="77777777">
            <w:pPr>
              <w:jc w:val="both"/>
              <w:rPr>
                <w:rFonts w:ascii="Times New Roman" w:hAnsi="Times New Roman" w:cs="Times New Roman"/>
                <w:color w:val="000000" w:themeColor="text1"/>
              </w:rPr>
            </w:pPr>
            <w:r>
              <w:rPr>
                <w:rFonts w:ascii="Times New Roman" w:hAnsi="Times New Roman" w:cs="Times New Roman"/>
                <w:color w:val="000000" w:themeColor="text1"/>
              </w:rPr>
              <w:t>Guest User</w:t>
            </w:r>
          </w:p>
        </w:tc>
        <w:tc>
          <w:tcPr>
            <w:tcW w:w="2033" w:type="dxa"/>
            <w:tcMar/>
          </w:tcPr>
          <w:p w:rsidR="00192021" w:rsidP="00D8020F" w:rsidRDefault="00192021" w14:paraId="281E5D69" wp14:textId="77777777">
            <w:pPr>
              <w:jc w:val="both"/>
              <w:rPr>
                <w:rFonts w:ascii="Times New Roman" w:hAnsi="Times New Roman" w:cs="Times New Roman"/>
              </w:rPr>
            </w:pPr>
            <w:r>
              <w:rPr>
                <w:rFonts w:ascii="Times New Roman" w:hAnsi="Times New Roman" w:cs="Times New Roman"/>
              </w:rPr>
              <w:t>Low</w:t>
            </w:r>
          </w:p>
        </w:tc>
        <w:tc>
          <w:tcPr>
            <w:tcW w:w="2970" w:type="dxa"/>
            <w:tcMar/>
          </w:tcPr>
          <w:p w:rsidRPr="005B3D27" w:rsidR="00192021" w:rsidP="00D8020F" w:rsidRDefault="00192021" w14:paraId="7D28C360" wp14:textId="19F210C6">
            <w:pPr>
              <w:jc w:val="both"/>
              <w:rPr>
                <w:rFonts w:ascii="Times New Roman" w:hAnsi="Times New Roman" w:cs="Times New Roman"/>
                <w:color w:val="000000" w:themeColor="text1"/>
              </w:rPr>
            </w:pPr>
            <w:r w:rsidRPr="1B072715" w:rsidR="1B072715">
              <w:rPr>
                <w:rFonts w:ascii="Times New Roman" w:hAnsi="Times New Roman" w:cs="Times New Roman"/>
                <w:color w:val="000000" w:themeColor="text1" w:themeTint="FF" w:themeShade="FF"/>
              </w:rPr>
              <w:t>Guest user can access application without login</w:t>
            </w:r>
          </w:p>
        </w:tc>
      </w:tr>
      <w:tr xmlns:wp14="http://schemas.microsoft.com/office/word/2010/wordml" w:rsidRPr="005B3D27" w:rsidR="00192021" w:rsidTr="32FA9A97" w14:paraId="162F2A02" wp14:textId="77777777">
        <w:trPr>
          <w:trHeight w:val="980"/>
        </w:trPr>
        <w:tc>
          <w:tcPr>
            <w:tcW w:w="1710" w:type="dxa"/>
            <w:tcMar/>
          </w:tcPr>
          <w:p w:rsidR="00192021" w:rsidP="00D8020F" w:rsidRDefault="00192021" w14:paraId="025A1B63" wp14:textId="77777777">
            <w:pPr>
              <w:jc w:val="both"/>
              <w:rPr>
                <w:rFonts w:ascii="Times New Roman" w:hAnsi="Times New Roman" w:cs="Times New Roman"/>
              </w:rPr>
            </w:pPr>
            <w:r>
              <w:rPr>
                <w:rFonts w:ascii="Times New Roman" w:hAnsi="Times New Roman" w:cs="Times New Roman"/>
              </w:rPr>
              <w:t>FR019</w:t>
            </w:r>
          </w:p>
        </w:tc>
        <w:tc>
          <w:tcPr>
            <w:tcW w:w="1927" w:type="dxa"/>
            <w:tcMar/>
          </w:tcPr>
          <w:p w:rsidRPr="5BDCA775" w:rsidR="00192021" w:rsidP="00D8020F" w:rsidRDefault="00192021" w14:paraId="0CCD6630" wp14:textId="77777777">
            <w:pPr>
              <w:jc w:val="both"/>
              <w:rPr>
                <w:rFonts w:ascii="Times New Roman" w:hAnsi="Times New Roman" w:cs="Times New Roman"/>
                <w:color w:val="000000" w:themeColor="text1"/>
              </w:rPr>
            </w:pPr>
            <w:r>
              <w:rPr>
                <w:rFonts w:ascii="Times New Roman" w:hAnsi="Times New Roman" w:cs="Times New Roman"/>
                <w:color w:val="000000" w:themeColor="text1"/>
              </w:rPr>
              <w:t>Favourite list</w:t>
            </w:r>
          </w:p>
        </w:tc>
        <w:tc>
          <w:tcPr>
            <w:tcW w:w="2033" w:type="dxa"/>
            <w:tcMar/>
          </w:tcPr>
          <w:p w:rsidR="00192021" w:rsidP="00D8020F" w:rsidRDefault="00192021" w14:paraId="16E75F51" wp14:textId="77777777">
            <w:pPr>
              <w:jc w:val="both"/>
              <w:rPr>
                <w:rFonts w:ascii="Times New Roman" w:hAnsi="Times New Roman" w:cs="Times New Roman"/>
              </w:rPr>
            </w:pPr>
            <w:r>
              <w:rPr>
                <w:rFonts w:ascii="Times New Roman" w:hAnsi="Times New Roman" w:cs="Times New Roman"/>
              </w:rPr>
              <w:t>medium</w:t>
            </w:r>
          </w:p>
        </w:tc>
        <w:tc>
          <w:tcPr>
            <w:tcW w:w="2970" w:type="dxa"/>
            <w:tcMar/>
          </w:tcPr>
          <w:p w:rsidRPr="005B3D27" w:rsidR="00192021" w:rsidP="00D8020F" w:rsidRDefault="00192021" w14:paraId="22C0FCAB" wp14:textId="6C6E640F">
            <w:pPr>
              <w:jc w:val="both"/>
              <w:rPr>
                <w:rFonts w:ascii="Times New Roman" w:hAnsi="Times New Roman" w:cs="Times New Roman"/>
                <w:color w:val="000000" w:themeColor="text1"/>
              </w:rPr>
            </w:pPr>
            <w:r w:rsidRPr="1B072715" w:rsidR="1B072715">
              <w:rPr>
                <w:rFonts w:ascii="Times New Roman" w:hAnsi="Times New Roman" w:cs="Times New Roman"/>
                <w:color w:val="000000" w:themeColor="text1" w:themeTint="FF" w:themeShade="FF"/>
              </w:rPr>
              <w:t>Tenant can add favourite flats to add list for future purpose.</w:t>
            </w:r>
          </w:p>
        </w:tc>
      </w:tr>
    </w:tbl>
    <w:p xmlns:wp14="http://schemas.microsoft.com/office/word/2010/wordml" w:rsidRPr="005B3D27" w:rsidR="00F000B9" w:rsidP="00F000B9" w:rsidRDefault="00F000B9" w14:paraId="3DEEC669" wp14:textId="77777777">
      <w:pPr>
        <w:rPr>
          <w:rFonts w:ascii="Times New Roman" w:hAnsi="Times New Roman" w:cs="Times New Roman"/>
          <w:color w:val="365F91" w:themeColor="accent1" w:themeShade="BF"/>
          <w:sz w:val="28"/>
          <w:szCs w:val="28"/>
        </w:rPr>
      </w:pPr>
    </w:p>
    <w:p xmlns:wp14="http://schemas.microsoft.com/office/word/2010/wordml" w:rsidRPr="005B3D27" w:rsidR="00F000B9" w:rsidP="5BDCA775" w:rsidRDefault="5BDCA775" w14:paraId="59C545AE" wp14:textId="77777777">
      <w:pPr>
        <w:pStyle w:val="Heading2"/>
        <w:jc w:val="both"/>
        <w:rPr>
          <w:rFonts w:ascii="Times New Roman" w:hAnsi="Times New Roman" w:cs="Times New Roman"/>
          <w:b/>
          <w:bCs/>
          <w:color w:val="984806" w:themeColor="accent6" w:themeShade="80"/>
          <w:sz w:val="28"/>
          <w:szCs w:val="28"/>
        </w:rPr>
      </w:pPr>
      <w:bookmarkStart w:name="_Toc48668475" w:id="5"/>
      <w:r w:rsidRPr="5BDCA775">
        <w:rPr>
          <w:rFonts w:ascii="Times New Roman" w:hAnsi="Times New Roman" w:cs="Times New Roman"/>
          <w:b/>
          <w:bCs/>
          <w:color w:val="984806" w:themeColor="accent6" w:themeShade="80"/>
          <w:sz w:val="28"/>
          <w:szCs w:val="28"/>
        </w:rPr>
        <w:t>Non-Functional Requirements</w:t>
      </w:r>
      <w:bookmarkEnd w:id="5"/>
    </w:p>
    <w:p xmlns:wp14="http://schemas.microsoft.com/office/word/2010/wordml" w:rsidRPr="005B3D27" w:rsidR="00F000B9" w:rsidP="00F000B9" w:rsidRDefault="00F000B9" w14:paraId="3656B9AB" wp14:textId="77777777">
      <w:pPr>
        <w:jc w:val="both"/>
        <w:rPr>
          <w:rFonts w:ascii="Times New Roman" w:hAnsi="Times New Roman" w:cs="Times New Roman"/>
        </w:rPr>
      </w:pPr>
    </w:p>
    <w:tbl>
      <w:tblPr>
        <w:tblW w:w="8640" w:type="dxa"/>
        <w:tblInd w:w="1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1710"/>
        <w:gridCol w:w="1980"/>
        <w:gridCol w:w="1980"/>
        <w:gridCol w:w="2970"/>
      </w:tblGrid>
      <w:tr xmlns:wp14="http://schemas.microsoft.com/office/word/2010/wordml" w:rsidRPr="005B3D27" w:rsidR="00F000B9" w:rsidTr="00233023" w14:paraId="58A74D46" wp14:textId="77777777">
        <w:tc>
          <w:tcPr>
            <w:tcW w:w="1710" w:type="dxa"/>
            <w:shd w:val="clear" w:color="auto" w:fill="auto"/>
            <w:tcMar>
              <w:top w:w="100" w:type="dxa"/>
              <w:left w:w="100" w:type="dxa"/>
              <w:bottom w:w="100" w:type="dxa"/>
              <w:right w:w="100" w:type="dxa"/>
            </w:tcMar>
          </w:tcPr>
          <w:p w:rsidRPr="005B3D27" w:rsidR="00F000B9" w:rsidP="00D8020F" w:rsidRDefault="00F000B9" w14:paraId="6B601069" wp14:textId="77777777">
            <w:pPr>
              <w:widowControl w:val="0"/>
              <w:pBdr>
                <w:top w:val="nil"/>
                <w:left w:val="nil"/>
                <w:bottom w:val="nil"/>
                <w:right w:val="nil"/>
                <w:between w:val="nil"/>
              </w:pBdr>
              <w:spacing w:line="240" w:lineRule="auto"/>
              <w:jc w:val="both"/>
              <w:rPr>
                <w:rFonts w:ascii="Times New Roman" w:hAnsi="Times New Roman" w:cs="Times New Roman"/>
              </w:rPr>
            </w:pPr>
            <w:r w:rsidRPr="005B3D27">
              <w:rPr>
                <w:rFonts w:ascii="Times New Roman" w:hAnsi="Times New Roman" w:cs="Times New Roman"/>
              </w:rPr>
              <w:t>Requirement Id</w:t>
            </w:r>
          </w:p>
        </w:tc>
        <w:tc>
          <w:tcPr>
            <w:tcW w:w="1980" w:type="dxa"/>
            <w:shd w:val="clear" w:color="auto" w:fill="auto"/>
            <w:tcMar>
              <w:top w:w="100" w:type="dxa"/>
              <w:left w:w="100" w:type="dxa"/>
              <w:bottom w:w="100" w:type="dxa"/>
              <w:right w:w="100" w:type="dxa"/>
            </w:tcMar>
          </w:tcPr>
          <w:p w:rsidRPr="005B3D27" w:rsidR="00F000B9" w:rsidP="00D8020F" w:rsidRDefault="00F000B9" w14:paraId="1CC0C7FC" wp14:textId="77777777">
            <w:pPr>
              <w:widowControl w:val="0"/>
              <w:pBdr>
                <w:top w:val="nil"/>
                <w:left w:val="nil"/>
                <w:bottom w:val="nil"/>
                <w:right w:val="nil"/>
                <w:between w:val="nil"/>
              </w:pBdr>
              <w:spacing w:line="240" w:lineRule="auto"/>
              <w:jc w:val="both"/>
              <w:rPr>
                <w:rFonts w:ascii="Times New Roman" w:hAnsi="Times New Roman" w:cs="Times New Roman"/>
              </w:rPr>
            </w:pPr>
            <w:r w:rsidRPr="005B3D27">
              <w:rPr>
                <w:rFonts w:ascii="Times New Roman" w:hAnsi="Times New Roman" w:cs="Times New Roman"/>
              </w:rPr>
              <w:t>Requirement Statement</w:t>
            </w:r>
          </w:p>
        </w:tc>
        <w:tc>
          <w:tcPr>
            <w:tcW w:w="1980" w:type="dxa"/>
            <w:shd w:val="clear" w:color="auto" w:fill="auto"/>
            <w:tcMar>
              <w:top w:w="100" w:type="dxa"/>
              <w:left w:w="100" w:type="dxa"/>
              <w:bottom w:w="100" w:type="dxa"/>
              <w:right w:w="100" w:type="dxa"/>
            </w:tcMar>
          </w:tcPr>
          <w:p w:rsidRPr="005B3D27" w:rsidR="00F000B9" w:rsidP="00D8020F" w:rsidRDefault="005827E7" w14:paraId="1A0EE785" wp14:textId="77777777">
            <w:pPr>
              <w:widowControl w:val="0"/>
              <w:pBdr>
                <w:top w:val="nil"/>
                <w:left w:val="nil"/>
                <w:bottom w:val="nil"/>
                <w:right w:val="nil"/>
                <w:between w:val="nil"/>
              </w:pBdr>
              <w:spacing w:line="240" w:lineRule="auto"/>
              <w:jc w:val="both"/>
              <w:rPr>
                <w:rFonts w:ascii="Times New Roman" w:hAnsi="Times New Roman" w:cs="Times New Roman"/>
              </w:rPr>
            </w:pPr>
            <w:r>
              <w:rPr>
                <w:rFonts w:ascii="Times New Roman" w:hAnsi="Times New Roman" w:cs="Times New Roman"/>
              </w:rPr>
              <w:t>High/Medium/Low</w:t>
            </w:r>
          </w:p>
        </w:tc>
        <w:tc>
          <w:tcPr>
            <w:tcW w:w="2970" w:type="dxa"/>
            <w:shd w:val="clear" w:color="auto" w:fill="auto"/>
            <w:tcMar>
              <w:top w:w="100" w:type="dxa"/>
              <w:left w:w="100" w:type="dxa"/>
              <w:bottom w:w="100" w:type="dxa"/>
              <w:right w:w="100" w:type="dxa"/>
            </w:tcMar>
          </w:tcPr>
          <w:p w:rsidRPr="005B3D27" w:rsidR="00F000B9" w:rsidP="00D8020F" w:rsidRDefault="00F000B9" w14:paraId="7D5409AA" wp14:textId="77777777">
            <w:pPr>
              <w:widowControl w:val="0"/>
              <w:pBdr>
                <w:top w:val="nil"/>
                <w:left w:val="nil"/>
                <w:bottom w:val="nil"/>
                <w:right w:val="nil"/>
                <w:between w:val="nil"/>
              </w:pBdr>
              <w:spacing w:line="240" w:lineRule="auto"/>
              <w:jc w:val="both"/>
              <w:rPr>
                <w:rFonts w:ascii="Times New Roman" w:hAnsi="Times New Roman" w:cs="Times New Roman"/>
              </w:rPr>
            </w:pPr>
            <w:r w:rsidRPr="005B3D27">
              <w:rPr>
                <w:rFonts w:ascii="Times New Roman" w:hAnsi="Times New Roman" w:cs="Times New Roman"/>
              </w:rPr>
              <w:t>Comments</w:t>
            </w:r>
          </w:p>
        </w:tc>
      </w:tr>
      <w:tr xmlns:wp14="http://schemas.microsoft.com/office/word/2010/wordml" w:rsidRPr="005B3D27" w:rsidR="00F000B9" w:rsidTr="00233023" w14:paraId="49EE1C59" wp14:textId="77777777">
        <w:tc>
          <w:tcPr>
            <w:tcW w:w="1710" w:type="dxa"/>
            <w:shd w:val="clear" w:color="auto" w:fill="auto"/>
            <w:tcMar>
              <w:top w:w="100" w:type="dxa"/>
              <w:left w:w="100" w:type="dxa"/>
              <w:bottom w:w="100" w:type="dxa"/>
              <w:right w:w="100" w:type="dxa"/>
            </w:tcMar>
          </w:tcPr>
          <w:p w:rsidRPr="005B3D27" w:rsidR="00F000B9" w:rsidP="00D8020F" w:rsidRDefault="005827E7" w14:paraId="4969EB3F" wp14:textId="77777777">
            <w:pPr>
              <w:widowControl w:val="0"/>
              <w:pBdr>
                <w:top w:val="nil"/>
                <w:left w:val="nil"/>
                <w:bottom w:val="nil"/>
                <w:right w:val="nil"/>
                <w:between w:val="nil"/>
              </w:pBdr>
              <w:spacing w:line="240" w:lineRule="auto"/>
              <w:jc w:val="both"/>
              <w:rPr>
                <w:rFonts w:ascii="Times New Roman" w:hAnsi="Times New Roman" w:cs="Times New Roman"/>
              </w:rPr>
            </w:pPr>
            <w:r>
              <w:rPr>
                <w:rFonts w:ascii="Times New Roman" w:hAnsi="Times New Roman" w:cs="Times New Roman"/>
              </w:rPr>
              <w:t>NRF 1</w:t>
            </w:r>
          </w:p>
        </w:tc>
        <w:tc>
          <w:tcPr>
            <w:tcW w:w="1980" w:type="dxa"/>
            <w:shd w:val="clear" w:color="auto" w:fill="auto"/>
            <w:tcMar>
              <w:top w:w="100" w:type="dxa"/>
              <w:left w:w="100" w:type="dxa"/>
              <w:bottom w:w="100" w:type="dxa"/>
              <w:right w:w="100" w:type="dxa"/>
            </w:tcMar>
          </w:tcPr>
          <w:p w:rsidRPr="005B3D27" w:rsidR="00F000B9" w:rsidP="00D8020F" w:rsidRDefault="00233023" w14:paraId="75FBBD04" wp14:textId="77777777">
            <w:pPr>
              <w:widowControl w:val="0"/>
              <w:spacing w:line="240" w:lineRule="auto"/>
              <w:jc w:val="both"/>
              <w:rPr>
                <w:rFonts w:ascii="Times New Roman" w:hAnsi="Times New Roman" w:cs="Times New Roman"/>
              </w:rPr>
            </w:pPr>
            <w:r w:rsidRPr="00233023">
              <w:rPr>
                <w:rFonts w:ascii="Times New Roman" w:hAnsi="Times New Roman" w:cs="Times New Roman"/>
              </w:rPr>
              <w:t>Performance</w:t>
            </w:r>
          </w:p>
        </w:tc>
        <w:tc>
          <w:tcPr>
            <w:tcW w:w="1980" w:type="dxa"/>
            <w:shd w:val="clear" w:color="auto" w:fill="auto"/>
            <w:tcMar>
              <w:top w:w="100" w:type="dxa"/>
              <w:left w:w="100" w:type="dxa"/>
              <w:bottom w:w="100" w:type="dxa"/>
              <w:right w:w="100" w:type="dxa"/>
            </w:tcMar>
          </w:tcPr>
          <w:p w:rsidRPr="005B3D27" w:rsidR="00F000B9" w:rsidP="00D8020F" w:rsidRDefault="005827E7" w14:paraId="1618EAD0" wp14:textId="77777777">
            <w:pPr>
              <w:widowControl w:val="0"/>
              <w:pBdr>
                <w:top w:val="nil"/>
                <w:left w:val="nil"/>
                <w:bottom w:val="nil"/>
                <w:right w:val="nil"/>
                <w:between w:val="nil"/>
              </w:pBdr>
              <w:spacing w:line="240" w:lineRule="auto"/>
              <w:jc w:val="both"/>
              <w:rPr>
                <w:rFonts w:ascii="Times New Roman" w:hAnsi="Times New Roman" w:cs="Times New Roman"/>
              </w:rPr>
            </w:pPr>
            <w:r>
              <w:rPr>
                <w:rFonts w:ascii="Times New Roman" w:hAnsi="Times New Roman" w:cs="Times New Roman"/>
              </w:rPr>
              <w:t>High</w:t>
            </w:r>
          </w:p>
        </w:tc>
        <w:tc>
          <w:tcPr>
            <w:tcW w:w="2970" w:type="dxa"/>
            <w:shd w:val="clear" w:color="auto" w:fill="auto"/>
            <w:tcMar>
              <w:top w:w="100" w:type="dxa"/>
              <w:left w:w="100" w:type="dxa"/>
              <w:bottom w:w="100" w:type="dxa"/>
              <w:right w:w="100" w:type="dxa"/>
            </w:tcMar>
          </w:tcPr>
          <w:p w:rsidRPr="005B3D27" w:rsidR="00F000B9" w:rsidP="00233023" w:rsidRDefault="00233023" w14:paraId="5A265999" wp14:textId="77777777">
            <w:pPr>
              <w:widowControl w:val="0"/>
              <w:spacing w:line="240" w:lineRule="auto"/>
              <w:jc w:val="both"/>
              <w:rPr>
                <w:rFonts w:ascii="Times New Roman" w:hAnsi="Times New Roman" w:cs="Times New Roman"/>
              </w:rPr>
            </w:pPr>
            <w:r w:rsidRPr="00233023">
              <w:rPr>
                <w:rFonts w:ascii="Times New Roman" w:hAnsi="Times New Roman" w:cs="Times New Roman"/>
              </w:rPr>
              <w:t xml:space="preserve">when the user logs </w:t>
            </w:r>
            <w:r>
              <w:rPr>
                <w:rFonts w:ascii="Times New Roman" w:hAnsi="Times New Roman" w:cs="Times New Roman"/>
              </w:rPr>
              <w:t xml:space="preserve">in how the application executes </w:t>
            </w:r>
            <w:r w:rsidRPr="00233023">
              <w:rPr>
                <w:rFonts w:ascii="Times New Roman" w:hAnsi="Times New Roman" w:cs="Times New Roman"/>
              </w:rPr>
              <w:t>various tasks and how instantaneously the next page opens.</w:t>
            </w:r>
          </w:p>
        </w:tc>
      </w:tr>
      <w:tr xmlns:wp14="http://schemas.microsoft.com/office/word/2010/wordml" w:rsidRPr="005B3D27" w:rsidR="00F000B9" w:rsidTr="00233023" w14:paraId="51462D94" wp14:textId="77777777">
        <w:tc>
          <w:tcPr>
            <w:tcW w:w="1710" w:type="dxa"/>
            <w:shd w:val="clear" w:color="auto" w:fill="auto"/>
            <w:tcMar>
              <w:top w:w="100" w:type="dxa"/>
              <w:left w:w="100" w:type="dxa"/>
              <w:bottom w:w="100" w:type="dxa"/>
              <w:right w:w="100" w:type="dxa"/>
            </w:tcMar>
          </w:tcPr>
          <w:p w:rsidRPr="005B3D27" w:rsidR="00F000B9" w:rsidP="00D8020F" w:rsidRDefault="005827E7" w14:paraId="6E0F71FF" wp14:textId="77777777">
            <w:pPr>
              <w:widowControl w:val="0"/>
              <w:pBdr>
                <w:top w:val="nil"/>
                <w:left w:val="nil"/>
                <w:bottom w:val="nil"/>
                <w:right w:val="nil"/>
                <w:between w:val="nil"/>
              </w:pBdr>
              <w:spacing w:line="240" w:lineRule="auto"/>
              <w:jc w:val="both"/>
              <w:rPr>
                <w:rFonts w:ascii="Times New Roman" w:hAnsi="Times New Roman" w:cs="Times New Roman"/>
              </w:rPr>
            </w:pPr>
            <w:r>
              <w:rPr>
                <w:rFonts w:ascii="Times New Roman" w:hAnsi="Times New Roman" w:cs="Times New Roman"/>
              </w:rPr>
              <w:t>NRF 2</w:t>
            </w:r>
          </w:p>
        </w:tc>
        <w:tc>
          <w:tcPr>
            <w:tcW w:w="1980" w:type="dxa"/>
            <w:shd w:val="clear" w:color="auto" w:fill="auto"/>
            <w:tcMar>
              <w:top w:w="100" w:type="dxa"/>
              <w:left w:w="100" w:type="dxa"/>
              <w:bottom w:w="100" w:type="dxa"/>
              <w:right w:w="100" w:type="dxa"/>
            </w:tcMar>
          </w:tcPr>
          <w:p w:rsidRPr="005B3D27" w:rsidR="00F000B9" w:rsidP="00D8020F" w:rsidRDefault="00233023" w14:paraId="66C2292F" wp14:textId="77777777">
            <w:pPr>
              <w:widowControl w:val="0"/>
              <w:spacing w:line="240" w:lineRule="auto"/>
              <w:jc w:val="both"/>
              <w:rPr>
                <w:rFonts w:ascii="Times New Roman" w:hAnsi="Times New Roman" w:cs="Times New Roman"/>
              </w:rPr>
            </w:pPr>
            <w:r w:rsidRPr="00233023">
              <w:rPr>
                <w:rFonts w:ascii="Times New Roman" w:hAnsi="Times New Roman" w:cs="Times New Roman"/>
              </w:rPr>
              <w:t>Capacity</w:t>
            </w:r>
          </w:p>
        </w:tc>
        <w:tc>
          <w:tcPr>
            <w:tcW w:w="1980" w:type="dxa"/>
            <w:shd w:val="clear" w:color="auto" w:fill="auto"/>
            <w:tcMar>
              <w:top w:w="100" w:type="dxa"/>
              <w:left w:w="100" w:type="dxa"/>
              <w:bottom w:w="100" w:type="dxa"/>
              <w:right w:w="100" w:type="dxa"/>
            </w:tcMar>
          </w:tcPr>
          <w:p w:rsidRPr="005B3D27" w:rsidR="00F000B9" w:rsidP="00D8020F" w:rsidRDefault="00233023" w14:paraId="4790135F" wp14:textId="77777777">
            <w:pPr>
              <w:widowControl w:val="0"/>
              <w:pBdr>
                <w:top w:val="nil"/>
                <w:left w:val="nil"/>
                <w:bottom w:val="nil"/>
                <w:right w:val="nil"/>
                <w:between w:val="nil"/>
              </w:pBdr>
              <w:spacing w:line="240" w:lineRule="auto"/>
              <w:jc w:val="both"/>
              <w:rPr>
                <w:rFonts w:ascii="Times New Roman" w:hAnsi="Times New Roman" w:cs="Times New Roman"/>
              </w:rPr>
            </w:pPr>
            <w:r>
              <w:rPr>
                <w:rFonts w:ascii="Times New Roman" w:hAnsi="Times New Roman" w:cs="Times New Roman"/>
              </w:rPr>
              <w:t>Low</w:t>
            </w:r>
          </w:p>
        </w:tc>
        <w:tc>
          <w:tcPr>
            <w:tcW w:w="2970" w:type="dxa"/>
            <w:shd w:val="clear" w:color="auto" w:fill="auto"/>
            <w:tcMar>
              <w:top w:w="100" w:type="dxa"/>
              <w:left w:w="100" w:type="dxa"/>
              <w:bottom w:w="100" w:type="dxa"/>
              <w:right w:w="100" w:type="dxa"/>
            </w:tcMar>
          </w:tcPr>
          <w:p w:rsidRPr="005B3D27" w:rsidR="00F000B9" w:rsidP="00D8020F" w:rsidRDefault="00233023" w14:paraId="4B83F281" wp14:textId="77777777">
            <w:pPr>
              <w:widowControl w:val="0"/>
              <w:pBdr>
                <w:top w:val="nil"/>
                <w:left w:val="nil"/>
                <w:bottom w:val="nil"/>
                <w:right w:val="nil"/>
                <w:between w:val="nil"/>
              </w:pBdr>
              <w:spacing w:line="240" w:lineRule="auto"/>
              <w:jc w:val="both"/>
              <w:rPr>
                <w:rFonts w:ascii="Times New Roman" w:hAnsi="Times New Roman" w:cs="Times New Roman"/>
              </w:rPr>
            </w:pPr>
            <w:r w:rsidRPr="00233023">
              <w:rPr>
                <w:rFonts w:ascii="Times New Roman" w:hAnsi="Times New Roman" w:cs="Times New Roman"/>
              </w:rPr>
              <w:t xml:space="preserve">Capacity is delivering enough functionality required by the </w:t>
            </w:r>
            <w:r w:rsidRPr="00233023">
              <w:rPr>
                <w:rFonts w:ascii="Times New Roman" w:hAnsi="Times New Roman" w:cs="Times New Roman"/>
              </w:rPr>
              <w:lastRenderedPageBreak/>
              <w:t>end users.</w:t>
            </w:r>
          </w:p>
        </w:tc>
      </w:tr>
      <w:tr xmlns:wp14="http://schemas.microsoft.com/office/word/2010/wordml" w:rsidRPr="005B3D27" w:rsidR="00F000B9" w:rsidTr="00C77844" w14:paraId="6AD6CF70" wp14:textId="77777777">
        <w:trPr>
          <w:trHeight w:val="600"/>
        </w:trPr>
        <w:tc>
          <w:tcPr>
            <w:tcW w:w="1710" w:type="dxa"/>
            <w:shd w:val="clear" w:color="auto" w:fill="auto"/>
            <w:tcMar>
              <w:top w:w="100" w:type="dxa"/>
              <w:left w:w="100" w:type="dxa"/>
              <w:bottom w:w="100" w:type="dxa"/>
              <w:right w:w="100" w:type="dxa"/>
            </w:tcMar>
          </w:tcPr>
          <w:p w:rsidRPr="005B3D27" w:rsidR="00F000B9" w:rsidP="00D8020F" w:rsidRDefault="005827E7" w14:paraId="19DF5036" wp14:textId="77777777">
            <w:pPr>
              <w:widowControl w:val="0"/>
              <w:pBdr>
                <w:top w:val="nil"/>
                <w:left w:val="nil"/>
                <w:bottom w:val="nil"/>
                <w:right w:val="nil"/>
                <w:between w:val="nil"/>
              </w:pBdr>
              <w:spacing w:line="240" w:lineRule="auto"/>
              <w:jc w:val="both"/>
              <w:rPr>
                <w:rFonts w:ascii="Times New Roman" w:hAnsi="Times New Roman" w:cs="Times New Roman"/>
              </w:rPr>
            </w:pPr>
            <w:r>
              <w:rPr>
                <w:rFonts w:ascii="Times New Roman" w:hAnsi="Times New Roman" w:cs="Times New Roman"/>
              </w:rPr>
              <w:lastRenderedPageBreak/>
              <w:t>NRF 3</w:t>
            </w:r>
          </w:p>
        </w:tc>
        <w:tc>
          <w:tcPr>
            <w:tcW w:w="1980" w:type="dxa"/>
            <w:shd w:val="clear" w:color="auto" w:fill="auto"/>
            <w:tcMar>
              <w:top w:w="100" w:type="dxa"/>
              <w:left w:w="100" w:type="dxa"/>
              <w:bottom w:w="100" w:type="dxa"/>
              <w:right w:w="100" w:type="dxa"/>
            </w:tcMar>
          </w:tcPr>
          <w:p w:rsidRPr="005B3D27" w:rsidR="00F000B9" w:rsidP="00D8020F" w:rsidRDefault="00233023" w14:paraId="743DFC6C" wp14:textId="77777777">
            <w:pPr>
              <w:widowControl w:val="0"/>
              <w:pBdr>
                <w:top w:val="nil"/>
                <w:left w:val="nil"/>
                <w:bottom w:val="nil"/>
                <w:right w:val="nil"/>
                <w:between w:val="nil"/>
              </w:pBdr>
              <w:spacing w:line="240" w:lineRule="auto"/>
              <w:jc w:val="both"/>
              <w:rPr>
                <w:rFonts w:ascii="Times New Roman" w:hAnsi="Times New Roman" w:cs="Times New Roman"/>
              </w:rPr>
            </w:pPr>
            <w:r w:rsidRPr="00233023">
              <w:rPr>
                <w:rFonts w:ascii="Times New Roman" w:hAnsi="Times New Roman" w:cs="Times New Roman"/>
              </w:rPr>
              <w:t>Portability</w:t>
            </w:r>
          </w:p>
        </w:tc>
        <w:tc>
          <w:tcPr>
            <w:tcW w:w="1980" w:type="dxa"/>
            <w:shd w:val="clear" w:color="auto" w:fill="auto"/>
            <w:tcMar>
              <w:top w:w="100" w:type="dxa"/>
              <w:left w:w="100" w:type="dxa"/>
              <w:bottom w:w="100" w:type="dxa"/>
              <w:right w:w="100" w:type="dxa"/>
            </w:tcMar>
          </w:tcPr>
          <w:p w:rsidRPr="005B3D27" w:rsidR="00F000B9" w:rsidP="00D8020F" w:rsidRDefault="005827E7" w14:paraId="48A448F6" wp14:textId="77777777">
            <w:pPr>
              <w:widowControl w:val="0"/>
              <w:pBdr>
                <w:top w:val="nil"/>
                <w:left w:val="nil"/>
                <w:bottom w:val="nil"/>
                <w:right w:val="nil"/>
                <w:between w:val="nil"/>
              </w:pBdr>
              <w:spacing w:line="240" w:lineRule="auto"/>
              <w:jc w:val="both"/>
              <w:rPr>
                <w:rFonts w:ascii="Times New Roman" w:hAnsi="Times New Roman" w:cs="Times New Roman"/>
              </w:rPr>
            </w:pPr>
            <w:r>
              <w:rPr>
                <w:rFonts w:ascii="Times New Roman" w:hAnsi="Times New Roman" w:cs="Times New Roman"/>
              </w:rPr>
              <w:t>High</w:t>
            </w:r>
          </w:p>
        </w:tc>
        <w:tc>
          <w:tcPr>
            <w:tcW w:w="2970" w:type="dxa"/>
            <w:shd w:val="clear" w:color="auto" w:fill="auto"/>
            <w:tcMar>
              <w:top w:w="100" w:type="dxa"/>
              <w:left w:w="100" w:type="dxa"/>
              <w:bottom w:w="100" w:type="dxa"/>
              <w:right w:w="100" w:type="dxa"/>
            </w:tcMar>
          </w:tcPr>
          <w:p w:rsidRPr="005B3D27" w:rsidR="00F000B9" w:rsidP="00D8020F" w:rsidRDefault="00233023" w14:paraId="5D560068" wp14:textId="77777777">
            <w:pPr>
              <w:widowControl w:val="0"/>
              <w:pBdr>
                <w:top w:val="nil"/>
                <w:left w:val="nil"/>
                <w:bottom w:val="nil"/>
                <w:right w:val="nil"/>
                <w:between w:val="nil"/>
              </w:pBdr>
              <w:spacing w:line="240" w:lineRule="auto"/>
              <w:jc w:val="both"/>
              <w:rPr>
                <w:rFonts w:ascii="Times New Roman" w:hAnsi="Times New Roman" w:cs="Times New Roman"/>
              </w:rPr>
            </w:pPr>
            <w:r w:rsidRPr="00233023">
              <w:rPr>
                <w:rFonts w:ascii="Times New Roman" w:hAnsi="Times New Roman" w:cs="Times New Roman"/>
              </w:rPr>
              <w:t>This application runs on Android Devices.</w:t>
            </w:r>
          </w:p>
        </w:tc>
      </w:tr>
      <w:tr xmlns:wp14="http://schemas.microsoft.com/office/word/2010/wordml" w:rsidRPr="005B3D27" w:rsidR="00F000B9" w:rsidTr="00233023" w14:paraId="1A1F65C8" wp14:textId="77777777">
        <w:tc>
          <w:tcPr>
            <w:tcW w:w="1710" w:type="dxa"/>
            <w:shd w:val="clear" w:color="auto" w:fill="auto"/>
            <w:tcMar>
              <w:top w:w="100" w:type="dxa"/>
              <w:left w:w="100" w:type="dxa"/>
              <w:bottom w:w="100" w:type="dxa"/>
              <w:right w:w="100" w:type="dxa"/>
            </w:tcMar>
          </w:tcPr>
          <w:p w:rsidRPr="005B3D27" w:rsidR="00F000B9" w:rsidP="00D8020F" w:rsidRDefault="005827E7" w14:paraId="4BC29EBC" wp14:textId="77777777">
            <w:pPr>
              <w:widowControl w:val="0"/>
              <w:pBdr>
                <w:top w:val="nil"/>
                <w:left w:val="nil"/>
                <w:bottom w:val="nil"/>
                <w:right w:val="nil"/>
                <w:between w:val="nil"/>
              </w:pBdr>
              <w:spacing w:line="240" w:lineRule="auto"/>
              <w:jc w:val="both"/>
              <w:rPr>
                <w:rFonts w:ascii="Times New Roman" w:hAnsi="Times New Roman" w:cs="Times New Roman"/>
              </w:rPr>
            </w:pPr>
            <w:r>
              <w:rPr>
                <w:rFonts w:ascii="Times New Roman" w:hAnsi="Times New Roman" w:cs="Times New Roman"/>
              </w:rPr>
              <w:t>NRF 4</w:t>
            </w:r>
          </w:p>
        </w:tc>
        <w:tc>
          <w:tcPr>
            <w:tcW w:w="1980" w:type="dxa"/>
            <w:shd w:val="clear" w:color="auto" w:fill="auto"/>
            <w:tcMar>
              <w:top w:w="100" w:type="dxa"/>
              <w:left w:w="100" w:type="dxa"/>
              <w:bottom w:w="100" w:type="dxa"/>
              <w:right w:w="100" w:type="dxa"/>
            </w:tcMar>
          </w:tcPr>
          <w:p w:rsidRPr="005B3D27" w:rsidR="00F000B9" w:rsidP="00D8020F" w:rsidRDefault="00233023" w14:paraId="59E35D42" wp14:textId="77777777">
            <w:pPr>
              <w:widowControl w:val="0"/>
              <w:pBdr>
                <w:top w:val="nil"/>
                <w:left w:val="nil"/>
                <w:bottom w:val="nil"/>
                <w:right w:val="nil"/>
                <w:between w:val="nil"/>
              </w:pBdr>
              <w:spacing w:line="240" w:lineRule="auto"/>
              <w:jc w:val="both"/>
              <w:rPr>
                <w:rFonts w:ascii="Times New Roman" w:hAnsi="Times New Roman" w:cs="Times New Roman"/>
              </w:rPr>
            </w:pPr>
            <w:r w:rsidRPr="00233023">
              <w:rPr>
                <w:rFonts w:ascii="Times New Roman" w:hAnsi="Times New Roman" w:cs="Times New Roman"/>
              </w:rPr>
              <w:t>Security</w:t>
            </w:r>
          </w:p>
        </w:tc>
        <w:tc>
          <w:tcPr>
            <w:tcW w:w="1980" w:type="dxa"/>
            <w:shd w:val="clear" w:color="auto" w:fill="auto"/>
            <w:tcMar>
              <w:top w:w="100" w:type="dxa"/>
              <w:left w:w="100" w:type="dxa"/>
              <w:bottom w:w="100" w:type="dxa"/>
              <w:right w:w="100" w:type="dxa"/>
            </w:tcMar>
          </w:tcPr>
          <w:p w:rsidRPr="005B3D27" w:rsidR="00F000B9" w:rsidP="00D8020F" w:rsidRDefault="00233023" w14:paraId="23818611" wp14:textId="77777777">
            <w:pPr>
              <w:widowControl w:val="0"/>
              <w:pBdr>
                <w:top w:val="nil"/>
                <w:left w:val="nil"/>
                <w:bottom w:val="nil"/>
                <w:right w:val="nil"/>
                <w:between w:val="nil"/>
              </w:pBdr>
              <w:spacing w:line="240" w:lineRule="auto"/>
              <w:jc w:val="both"/>
              <w:rPr>
                <w:rFonts w:ascii="Times New Roman" w:hAnsi="Times New Roman" w:cs="Times New Roman"/>
              </w:rPr>
            </w:pPr>
            <w:r>
              <w:rPr>
                <w:rFonts w:ascii="Times New Roman" w:hAnsi="Times New Roman" w:cs="Times New Roman"/>
              </w:rPr>
              <w:t>High</w:t>
            </w:r>
          </w:p>
        </w:tc>
        <w:tc>
          <w:tcPr>
            <w:tcW w:w="2970" w:type="dxa"/>
            <w:shd w:val="clear" w:color="auto" w:fill="auto"/>
            <w:tcMar>
              <w:top w:w="100" w:type="dxa"/>
              <w:left w:w="100" w:type="dxa"/>
              <w:bottom w:w="100" w:type="dxa"/>
              <w:right w:w="100" w:type="dxa"/>
            </w:tcMar>
          </w:tcPr>
          <w:p w:rsidRPr="005B3D27" w:rsidR="00F000B9" w:rsidP="00233023" w:rsidRDefault="00233023" w14:paraId="7E3DA7FE" wp14:textId="77777777">
            <w:pPr>
              <w:widowControl w:val="0"/>
              <w:pBdr>
                <w:top w:val="nil"/>
                <w:left w:val="nil"/>
                <w:bottom w:val="nil"/>
                <w:right w:val="nil"/>
                <w:between w:val="nil"/>
              </w:pBdr>
              <w:spacing w:line="240" w:lineRule="auto"/>
              <w:jc w:val="both"/>
              <w:rPr>
                <w:rFonts w:ascii="Times New Roman" w:hAnsi="Times New Roman" w:cs="Times New Roman"/>
              </w:rPr>
            </w:pPr>
            <w:r w:rsidRPr="00233023">
              <w:rPr>
                <w:rFonts w:ascii="Times New Roman" w:hAnsi="Times New Roman" w:cs="Times New Roman"/>
              </w:rPr>
              <w:t xml:space="preserve">Only allows the authorized users to get access to the app </w:t>
            </w:r>
            <w:r>
              <w:rPr>
                <w:rFonts w:ascii="Times New Roman" w:hAnsi="Times New Roman" w:cs="Times New Roman"/>
              </w:rPr>
              <w:t xml:space="preserve">either admin </w:t>
            </w:r>
            <w:r w:rsidRPr="00233023">
              <w:rPr>
                <w:rFonts w:ascii="Times New Roman" w:hAnsi="Times New Roman" w:cs="Times New Roman"/>
              </w:rPr>
              <w:t>or user.</w:t>
            </w:r>
          </w:p>
        </w:tc>
      </w:tr>
      <w:tr xmlns:wp14="http://schemas.microsoft.com/office/word/2010/wordml" w:rsidRPr="005B3D27" w:rsidR="00F000B9" w:rsidTr="00233023" w14:paraId="5E425B90" wp14:textId="77777777">
        <w:trPr>
          <w:trHeight w:val="1139"/>
        </w:trPr>
        <w:tc>
          <w:tcPr>
            <w:tcW w:w="1710" w:type="dxa"/>
            <w:shd w:val="clear" w:color="auto" w:fill="auto"/>
            <w:tcMar>
              <w:top w:w="100" w:type="dxa"/>
              <w:left w:w="100" w:type="dxa"/>
              <w:bottom w:w="100" w:type="dxa"/>
              <w:right w:w="100" w:type="dxa"/>
            </w:tcMar>
          </w:tcPr>
          <w:p w:rsidRPr="005B3D27" w:rsidR="00F000B9" w:rsidP="00D8020F" w:rsidRDefault="005827E7" w14:paraId="18A2A411" wp14:textId="77777777">
            <w:pPr>
              <w:widowControl w:val="0"/>
              <w:pBdr>
                <w:top w:val="nil"/>
                <w:left w:val="nil"/>
                <w:bottom w:val="nil"/>
                <w:right w:val="nil"/>
                <w:between w:val="nil"/>
              </w:pBdr>
              <w:spacing w:line="240" w:lineRule="auto"/>
              <w:jc w:val="both"/>
              <w:rPr>
                <w:rFonts w:ascii="Times New Roman" w:hAnsi="Times New Roman" w:cs="Times New Roman"/>
              </w:rPr>
            </w:pPr>
            <w:r>
              <w:rPr>
                <w:rFonts w:ascii="Times New Roman" w:hAnsi="Times New Roman" w:cs="Times New Roman"/>
              </w:rPr>
              <w:t>NRF 5</w:t>
            </w:r>
          </w:p>
        </w:tc>
        <w:tc>
          <w:tcPr>
            <w:tcW w:w="1980" w:type="dxa"/>
            <w:shd w:val="clear" w:color="auto" w:fill="auto"/>
            <w:tcMar>
              <w:top w:w="100" w:type="dxa"/>
              <w:left w:w="100" w:type="dxa"/>
              <w:bottom w:w="100" w:type="dxa"/>
              <w:right w:w="100" w:type="dxa"/>
            </w:tcMar>
          </w:tcPr>
          <w:p w:rsidRPr="005B3D27" w:rsidR="00F000B9" w:rsidP="00D8020F" w:rsidRDefault="00233023" w14:paraId="2334B7D7" wp14:textId="77777777">
            <w:pPr>
              <w:widowControl w:val="0"/>
              <w:pBdr>
                <w:top w:val="nil"/>
                <w:left w:val="nil"/>
                <w:bottom w:val="nil"/>
                <w:right w:val="nil"/>
                <w:between w:val="nil"/>
              </w:pBdr>
              <w:spacing w:line="240" w:lineRule="auto"/>
              <w:jc w:val="both"/>
              <w:rPr>
                <w:rFonts w:ascii="Times New Roman" w:hAnsi="Times New Roman" w:cs="Times New Roman"/>
              </w:rPr>
            </w:pPr>
            <w:r w:rsidRPr="00233023">
              <w:rPr>
                <w:rFonts w:ascii="Times New Roman" w:hAnsi="Times New Roman" w:cs="Times New Roman"/>
              </w:rPr>
              <w:t>Usability</w:t>
            </w:r>
          </w:p>
        </w:tc>
        <w:tc>
          <w:tcPr>
            <w:tcW w:w="1980" w:type="dxa"/>
            <w:shd w:val="clear" w:color="auto" w:fill="auto"/>
            <w:tcMar>
              <w:top w:w="100" w:type="dxa"/>
              <w:left w:w="100" w:type="dxa"/>
              <w:bottom w:w="100" w:type="dxa"/>
              <w:right w:w="100" w:type="dxa"/>
            </w:tcMar>
          </w:tcPr>
          <w:p w:rsidRPr="005B3D27" w:rsidR="00F000B9" w:rsidP="00D8020F" w:rsidRDefault="005827E7" w14:paraId="25D5D316" wp14:textId="77777777">
            <w:pPr>
              <w:widowControl w:val="0"/>
              <w:pBdr>
                <w:top w:val="nil"/>
                <w:left w:val="nil"/>
                <w:bottom w:val="nil"/>
                <w:right w:val="nil"/>
                <w:between w:val="nil"/>
              </w:pBdr>
              <w:spacing w:line="240" w:lineRule="auto"/>
              <w:jc w:val="both"/>
              <w:rPr>
                <w:rFonts w:ascii="Times New Roman" w:hAnsi="Times New Roman" w:cs="Times New Roman"/>
              </w:rPr>
            </w:pPr>
            <w:r>
              <w:rPr>
                <w:rFonts w:ascii="Times New Roman" w:hAnsi="Times New Roman" w:cs="Times New Roman"/>
              </w:rPr>
              <w:t>High</w:t>
            </w:r>
          </w:p>
        </w:tc>
        <w:tc>
          <w:tcPr>
            <w:tcW w:w="2970" w:type="dxa"/>
            <w:shd w:val="clear" w:color="auto" w:fill="auto"/>
            <w:tcMar>
              <w:top w:w="100" w:type="dxa"/>
              <w:left w:w="100" w:type="dxa"/>
              <w:bottom w:w="100" w:type="dxa"/>
              <w:right w:w="100" w:type="dxa"/>
            </w:tcMar>
          </w:tcPr>
          <w:p w:rsidRPr="005B3D27" w:rsidR="00F000B9" w:rsidP="00233023" w:rsidRDefault="00233023" w14:paraId="770DDF85" wp14:textId="77777777">
            <w:pPr>
              <w:widowControl w:val="0"/>
              <w:pBdr>
                <w:top w:val="nil"/>
                <w:left w:val="nil"/>
                <w:bottom w:val="nil"/>
                <w:right w:val="nil"/>
                <w:between w:val="nil"/>
              </w:pBdr>
              <w:spacing w:line="240" w:lineRule="auto"/>
              <w:jc w:val="both"/>
              <w:rPr>
                <w:rFonts w:ascii="Times New Roman" w:hAnsi="Times New Roman" w:cs="Times New Roman"/>
              </w:rPr>
            </w:pPr>
            <w:r w:rsidRPr="00233023">
              <w:rPr>
                <w:rFonts w:ascii="Times New Roman" w:hAnsi="Times New Roman" w:cs="Times New Roman"/>
              </w:rPr>
              <w:t>This app design is simple to understand and easy to use even for t</w:t>
            </w:r>
            <w:r>
              <w:rPr>
                <w:rFonts w:ascii="Times New Roman" w:hAnsi="Times New Roman" w:cs="Times New Roman"/>
              </w:rPr>
              <w:t xml:space="preserve">he </w:t>
            </w:r>
            <w:r w:rsidRPr="00233023">
              <w:rPr>
                <w:rFonts w:ascii="Times New Roman" w:hAnsi="Times New Roman" w:cs="Times New Roman"/>
              </w:rPr>
              <w:t>person who does not have good knowledge of phones.</w:t>
            </w:r>
          </w:p>
        </w:tc>
      </w:tr>
      <w:tr xmlns:wp14="http://schemas.microsoft.com/office/word/2010/wordml" w:rsidRPr="005B3D27" w:rsidR="00F000B9" w:rsidTr="00233023" w14:paraId="7630A329" wp14:textId="77777777">
        <w:tc>
          <w:tcPr>
            <w:tcW w:w="1710" w:type="dxa"/>
            <w:shd w:val="clear" w:color="auto" w:fill="auto"/>
            <w:tcMar>
              <w:top w:w="100" w:type="dxa"/>
              <w:left w:w="100" w:type="dxa"/>
              <w:bottom w:w="100" w:type="dxa"/>
              <w:right w:w="100" w:type="dxa"/>
            </w:tcMar>
          </w:tcPr>
          <w:p w:rsidRPr="005B3D27" w:rsidR="00F000B9" w:rsidP="00D8020F" w:rsidRDefault="005827E7" w14:paraId="0DB1A712" wp14:textId="77777777">
            <w:pPr>
              <w:widowControl w:val="0"/>
              <w:pBdr>
                <w:top w:val="nil"/>
                <w:left w:val="nil"/>
                <w:bottom w:val="nil"/>
                <w:right w:val="nil"/>
                <w:between w:val="nil"/>
              </w:pBdr>
              <w:spacing w:line="240" w:lineRule="auto"/>
              <w:jc w:val="both"/>
              <w:rPr>
                <w:rFonts w:ascii="Times New Roman" w:hAnsi="Times New Roman" w:cs="Times New Roman"/>
              </w:rPr>
            </w:pPr>
            <w:r>
              <w:rPr>
                <w:rFonts w:ascii="Times New Roman" w:hAnsi="Times New Roman" w:cs="Times New Roman"/>
              </w:rPr>
              <w:t>NRF 6</w:t>
            </w:r>
          </w:p>
        </w:tc>
        <w:tc>
          <w:tcPr>
            <w:tcW w:w="1980" w:type="dxa"/>
            <w:shd w:val="clear" w:color="auto" w:fill="auto"/>
            <w:tcMar>
              <w:top w:w="100" w:type="dxa"/>
              <w:left w:w="100" w:type="dxa"/>
              <w:bottom w:w="100" w:type="dxa"/>
              <w:right w:w="100" w:type="dxa"/>
            </w:tcMar>
          </w:tcPr>
          <w:p w:rsidRPr="005B3D27" w:rsidR="00F000B9" w:rsidP="00D8020F" w:rsidRDefault="00233023" w14:paraId="11F2D9B7" wp14:textId="77777777">
            <w:pPr>
              <w:widowControl w:val="0"/>
              <w:pBdr>
                <w:top w:val="nil"/>
                <w:left w:val="nil"/>
                <w:bottom w:val="nil"/>
                <w:right w:val="nil"/>
                <w:between w:val="nil"/>
              </w:pBdr>
              <w:spacing w:line="240" w:lineRule="auto"/>
              <w:jc w:val="both"/>
              <w:rPr>
                <w:rFonts w:ascii="Times New Roman" w:hAnsi="Times New Roman" w:cs="Times New Roman"/>
              </w:rPr>
            </w:pPr>
            <w:r w:rsidRPr="00233023">
              <w:rPr>
                <w:rFonts w:ascii="Times New Roman" w:hAnsi="Times New Roman" w:cs="Times New Roman"/>
              </w:rPr>
              <w:t>Efficiency</w:t>
            </w:r>
          </w:p>
        </w:tc>
        <w:tc>
          <w:tcPr>
            <w:tcW w:w="1980" w:type="dxa"/>
            <w:shd w:val="clear" w:color="auto" w:fill="auto"/>
            <w:tcMar>
              <w:top w:w="100" w:type="dxa"/>
              <w:left w:w="100" w:type="dxa"/>
              <w:bottom w:w="100" w:type="dxa"/>
              <w:right w:w="100" w:type="dxa"/>
            </w:tcMar>
          </w:tcPr>
          <w:p w:rsidRPr="005B3D27" w:rsidR="00F000B9" w:rsidP="00D8020F" w:rsidRDefault="005827E7" w14:paraId="3A7CC505" wp14:textId="77777777">
            <w:pPr>
              <w:widowControl w:val="0"/>
              <w:pBdr>
                <w:top w:val="nil"/>
                <w:left w:val="nil"/>
                <w:bottom w:val="nil"/>
                <w:right w:val="nil"/>
                <w:between w:val="nil"/>
              </w:pBdr>
              <w:spacing w:line="240" w:lineRule="auto"/>
              <w:jc w:val="both"/>
              <w:rPr>
                <w:rFonts w:ascii="Times New Roman" w:hAnsi="Times New Roman" w:cs="Times New Roman"/>
              </w:rPr>
            </w:pPr>
            <w:r>
              <w:rPr>
                <w:rFonts w:ascii="Times New Roman" w:hAnsi="Times New Roman" w:cs="Times New Roman"/>
              </w:rPr>
              <w:t>High</w:t>
            </w:r>
          </w:p>
        </w:tc>
        <w:tc>
          <w:tcPr>
            <w:tcW w:w="2970" w:type="dxa"/>
            <w:shd w:val="clear" w:color="auto" w:fill="auto"/>
            <w:tcMar>
              <w:top w:w="100" w:type="dxa"/>
              <w:left w:w="100" w:type="dxa"/>
              <w:bottom w:w="100" w:type="dxa"/>
              <w:right w:w="100" w:type="dxa"/>
            </w:tcMar>
          </w:tcPr>
          <w:p w:rsidRPr="005B3D27" w:rsidR="00F000B9" w:rsidP="00D8020F" w:rsidRDefault="00233023" w14:paraId="40F81D58" wp14:textId="77777777">
            <w:pPr>
              <w:widowControl w:val="0"/>
              <w:pBdr>
                <w:top w:val="nil"/>
                <w:left w:val="nil"/>
                <w:bottom w:val="nil"/>
                <w:right w:val="nil"/>
                <w:between w:val="nil"/>
              </w:pBdr>
              <w:spacing w:line="240" w:lineRule="auto"/>
              <w:jc w:val="both"/>
              <w:rPr>
                <w:rFonts w:ascii="Times New Roman" w:hAnsi="Times New Roman" w:cs="Times New Roman"/>
              </w:rPr>
            </w:pPr>
            <w:r w:rsidRPr="00233023">
              <w:rPr>
                <w:rFonts w:ascii="Times New Roman" w:hAnsi="Times New Roman" w:cs="Times New Roman"/>
              </w:rPr>
              <w:t>All the activities work smoothly one after another.</w:t>
            </w:r>
          </w:p>
        </w:tc>
      </w:tr>
      <w:tr xmlns:wp14="http://schemas.microsoft.com/office/word/2010/wordml" w:rsidRPr="005B3D27" w:rsidR="00F000B9" w:rsidTr="00233023" w14:paraId="42C26C8E" wp14:textId="77777777">
        <w:tc>
          <w:tcPr>
            <w:tcW w:w="1710" w:type="dxa"/>
            <w:shd w:val="clear" w:color="auto" w:fill="auto"/>
            <w:tcMar>
              <w:top w:w="100" w:type="dxa"/>
              <w:left w:w="100" w:type="dxa"/>
              <w:bottom w:w="100" w:type="dxa"/>
              <w:right w:w="100" w:type="dxa"/>
            </w:tcMar>
          </w:tcPr>
          <w:p w:rsidRPr="005B3D27" w:rsidR="00F000B9" w:rsidP="00D8020F" w:rsidRDefault="005827E7" w14:paraId="4CF6DA01" wp14:textId="77777777">
            <w:pPr>
              <w:widowControl w:val="0"/>
              <w:pBdr>
                <w:top w:val="nil"/>
                <w:left w:val="nil"/>
                <w:bottom w:val="nil"/>
                <w:right w:val="nil"/>
                <w:between w:val="nil"/>
              </w:pBdr>
              <w:spacing w:line="240" w:lineRule="auto"/>
              <w:jc w:val="both"/>
              <w:rPr>
                <w:rFonts w:ascii="Times New Roman" w:hAnsi="Times New Roman" w:cs="Times New Roman"/>
              </w:rPr>
            </w:pPr>
            <w:r>
              <w:rPr>
                <w:rFonts w:ascii="Times New Roman" w:hAnsi="Times New Roman" w:cs="Times New Roman"/>
              </w:rPr>
              <w:t>NRF 7</w:t>
            </w:r>
          </w:p>
        </w:tc>
        <w:tc>
          <w:tcPr>
            <w:tcW w:w="1980" w:type="dxa"/>
            <w:shd w:val="clear" w:color="auto" w:fill="auto"/>
            <w:tcMar>
              <w:top w:w="100" w:type="dxa"/>
              <w:left w:w="100" w:type="dxa"/>
              <w:bottom w:w="100" w:type="dxa"/>
              <w:right w:w="100" w:type="dxa"/>
            </w:tcMar>
          </w:tcPr>
          <w:p w:rsidRPr="005B3D27" w:rsidR="00F000B9" w:rsidP="00D8020F" w:rsidRDefault="00233023" w14:paraId="7EA56462" wp14:textId="77777777">
            <w:pPr>
              <w:widowControl w:val="0"/>
              <w:pBdr>
                <w:top w:val="nil"/>
                <w:left w:val="nil"/>
                <w:bottom w:val="nil"/>
                <w:right w:val="nil"/>
                <w:between w:val="nil"/>
              </w:pBdr>
              <w:spacing w:line="240" w:lineRule="auto"/>
              <w:jc w:val="both"/>
              <w:rPr>
                <w:rFonts w:ascii="Times New Roman" w:hAnsi="Times New Roman" w:cs="Times New Roman"/>
              </w:rPr>
            </w:pPr>
            <w:r w:rsidRPr="00233023">
              <w:rPr>
                <w:rFonts w:ascii="Times New Roman" w:hAnsi="Times New Roman" w:cs="Times New Roman"/>
              </w:rPr>
              <w:t>Consistency</w:t>
            </w:r>
          </w:p>
        </w:tc>
        <w:tc>
          <w:tcPr>
            <w:tcW w:w="1980" w:type="dxa"/>
            <w:shd w:val="clear" w:color="auto" w:fill="auto"/>
            <w:tcMar>
              <w:top w:w="100" w:type="dxa"/>
              <w:left w:w="100" w:type="dxa"/>
              <w:bottom w:w="100" w:type="dxa"/>
              <w:right w:w="100" w:type="dxa"/>
            </w:tcMar>
          </w:tcPr>
          <w:p w:rsidRPr="005B3D27" w:rsidR="00F000B9" w:rsidP="00D8020F" w:rsidRDefault="005827E7" w14:paraId="3A04B479" wp14:textId="77777777">
            <w:pPr>
              <w:widowControl w:val="0"/>
              <w:pBdr>
                <w:top w:val="nil"/>
                <w:left w:val="nil"/>
                <w:bottom w:val="nil"/>
                <w:right w:val="nil"/>
                <w:between w:val="nil"/>
              </w:pBdr>
              <w:spacing w:line="240" w:lineRule="auto"/>
              <w:jc w:val="both"/>
              <w:rPr>
                <w:rFonts w:ascii="Times New Roman" w:hAnsi="Times New Roman" w:cs="Times New Roman"/>
              </w:rPr>
            </w:pPr>
            <w:r>
              <w:rPr>
                <w:rFonts w:ascii="Times New Roman" w:hAnsi="Times New Roman" w:cs="Times New Roman"/>
              </w:rPr>
              <w:t>High</w:t>
            </w:r>
          </w:p>
        </w:tc>
        <w:tc>
          <w:tcPr>
            <w:tcW w:w="2970" w:type="dxa"/>
            <w:shd w:val="clear" w:color="auto" w:fill="auto"/>
            <w:tcMar>
              <w:top w:w="100" w:type="dxa"/>
              <w:left w:w="100" w:type="dxa"/>
              <w:bottom w:w="100" w:type="dxa"/>
              <w:right w:w="100" w:type="dxa"/>
            </w:tcMar>
          </w:tcPr>
          <w:p w:rsidRPr="005B3D27" w:rsidR="00F000B9" w:rsidP="00233023" w:rsidRDefault="00233023" w14:paraId="33589E1C" wp14:textId="77777777">
            <w:pPr>
              <w:widowControl w:val="0"/>
              <w:pBdr>
                <w:top w:val="nil"/>
                <w:left w:val="nil"/>
                <w:bottom w:val="nil"/>
                <w:right w:val="nil"/>
                <w:between w:val="nil"/>
              </w:pBdr>
              <w:spacing w:line="240" w:lineRule="auto"/>
              <w:jc w:val="both"/>
              <w:rPr>
                <w:rFonts w:ascii="Times New Roman" w:hAnsi="Times New Roman" w:cs="Times New Roman"/>
              </w:rPr>
            </w:pPr>
            <w:r w:rsidRPr="00233023">
              <w:rPr>
                <w:rFonts w:ascii="Times New Roman" w:hAnsi="Times New Roman" w:cs="Times New Roman"/>
              </w:rPr>
              <w:t>Like-items should always be</w:t>
            </w:r>
            <w:r>
              <w:rPr>
                <w:rFonts w:ascii="Times New Roman" w:hAnsi="Times New Roman" w:cs="Times New Roman"/>
              </w:rPr>
              <w:t xml:space="preserve"> displayed and act the same way </w:t>
            </w:r>
            <w:r w:rsidRPr="00233023">
              <w:rPr>
                <w:rFonts w:ascii="Times New Roman" w:hAnsi="Times New Roman" w:cs="Times New Roman"/>
              </w:rPr>
              <w:t>across the entire application (and even between applications).</w:t>
            </w:r>
          </w:p>
        </w:tc>
      </w:tr>
      <w:tr xmlns:wp14="http://schemas.microsoft.com/office/word/2010/wordml" w:rsidRPr="005B3D27" w:rsidR="00233023" w:rsidTr="00233023" w14:paraId="18B41703" wp14:textId="77777777">
        <w:tc>
          <w:tcPr>
            <w:tcW w:w="1710" w:type="dxa"/>
            <w:shd w:val="clear" w:color="auto" w:fill="auto"/>
            <w:tcMar>
              <w:top w:w="100" w:type="dxa"/>
              <w:left w:w="100" w:type="dxa"/>
              <w:bottom w:w="100" w:type="dxa"/>
              <w:right w:w="100" w:type="dxa"/>
            </w:tcMar>
          </w:tcPr>
          <w:p w:rsidR="00233023" w:rsidP="00D8020F" w:rsidRDefault="00233023" w14:paraId="2FE36CC9" wp14:textId="77777777">
            <w:pPr>
              <w:widowControl w:val="0"/>
              <w:pBdr>
                <w:top w:val="nil"/>
                <w:left w:val="nil"/>
                <w:bottom w:val="nil"/>
                <w:right w:val="nil"/>
                <w:between w:val="nil"/>
              </w:pBdr>
              <w:spacing w:line="240" w:lineRule="auto"/>
              <w:jc w:val="both"/>
              <w:rPr>
                <w:rFonts w:ascii="Times New Roman" w:hAnsi="Times New Roman" w:cs="Times New Roman"/>
              </w:rPr>
            </w:pPr>
            <w:r>
              <w:rPr>
                <w:rFonts w:ascii="Times New Roman" w:hAnsi="Times New Roman" w:cs="Times New Roman"/>
              </w:rPr>
              <w:t>NRF 8</w:t>
            </w:r>
          </w:p>
        </w:tc>
        <w:tc>
          <w:tcPr>
            <w:tcW w:w="1980" w:type="dxa"/>
            <w:shd w:val="clear" w:color="auto" w:fill="auto"/>
            <w:tcMar>
              <w:top w:w="100" w:type="dxa"/>
              <w:left w:w="100" w:type="dxa"/>
              <w:bottom w:w="100" w:type="dxa"/>
              <w:right w:w="100" w:type="dxa"/>
            </w:tcMar>
          </w:tcPr>
          <w:p w:rsidRPr="00233023" w:rsidR="00233023" w:rsidP="00D8020F" w:rsidRDefault="00233023" w14:paraId="63ADC56B" wp14:textId="77777777">
            <w:pPr>
              <w:widowControl w:val="0"/>
              <w:pBdr>
                <w:top w:val="nil"/>
                <w:left w:val="nil"/>
                <w:bottom w:val="nil"/>
                <w:right w:val="nil"/>
                <w:between w:val="nil"/>
              </w:pBdr>
              <w:spacing w:line="240" w:lineRule="auto"/>
              <w:jc w:val="both"/>
              <w:rPr>
                <w:rFonts w:ascii="Times New Roman" w:hAnsi="Times New Roman" w:cs="Times New Roman"/>
              </w:rPr>
            </w:pPr>
            <w:r w:rsidRPr="00233023">
              <w:rPr>
                <w:rFonts w:ascii="Times New Roman" w:hAnsi="Times New Roman" w:cs="Times New Roman"/>
              </w:rPr>
              <w:t>Scalability</w:t>
            </w:r>
          </w:p>
        </w:tc>
        <w:tc>
          <w:tcPr>
            <w:tcW w:w="1980" w:type="dxa"/>
            <w:shd w:val="clear" w:color="auto" w:fill="auto"/>
            <w:tcMar>
              <w:top w:w="100" w:type="dxa"/>
              <w:left w:w="100" w:type="dxa"/>
              <w:bottom w:w="100" w:type="dxa"/>
              <w:right w:w="100" w:type="dxa"/>
            </w:tcMar>
          </w:tcPr>
          <w:p w:rsidR="00233023" w:rsidP="00BB0D98" w:rsidRDefault="00233023" w14:paraId="31A57F6B" wp14:textId="77777777">
            <w:pPr>
              <w:widowControl w:val="0"/>
              <w:pBdr>
                <w:top w:val="nil"/>
                <w:left w:val="nil"/>
                <w:bottom w:val="nil"/>
                <w:right w:val="nil"/>
                <w:between w:val="nil"/>
              </w:pBdr>
              <w:spacing w:line="240" w:lineRule="auto"/>
              <w:ind w:left="720"/>
              <w:rPr>
                <w:rFonts w:ascii="Times New Roman" w:hAnsi="Times New Roman" w:cs="Times New Roman"/>
              </w:rPr>
            </w:pPr>
            <w:r>
              <w:rPr>
                <w:rFonts w:ascii="Times New Roman" w:hAnsi="Times New Roman" w:cs="Times New Roman"/>
              </w:rPr>
              <w:t>Medium</w:t>
            </w:r>
          </w:p>
        </w:tc>
        <w:tc>
          <w:tcPr>
            <w:tcW w:w="2970" w:type="dxa"/>
            <w:shd w:val="clear" w:color="auto" w:fill="auto"/>
            <w:tcMar>
              <w:top w:w="100" w:type="dxa"/>
              <w:left w:w="100" w:type="dxa"/>
              <w:bottom w:w="100" w:type="dxa"/>
              <w:right w:w="100" w:type="dxa"/>
            </w:tcMar>
          </w:tcPr>
          <w:p w:rsidRPr="005B3D27" w:rsidR="00233023" w:rsidP="00233023" w:rsidRDefault="00233023" w14:paraId="11EC36EA" wp14:textId="77777777">
            <w:pPr>
              <w:widowControl w:val="0"/>
              <w:pBdr>
                <w:top w:val="nil"/>
                <w:left w:val="nil"/>
                <w:bottom w:val="nil"/>
                <w:right w:val="nil"/>
                <w:between w:val="nil"/>
              </w:pBdr>
              <w:spacing w:line="240" w:lineRule="auto"/>
              <w:jc w:val="both"/>
              <w:rPr>
                <w:rFonts w:ascii="Times New Roman" w:hAnsi="Times New Roman" w:cs="Times New Roman"/>
              </w:rPr>
            </w:pPr>
            <w:r w:rsidRPr="00233023">
              <w:rPr>
                <w:rFonts w:ascii="Times New Roman" w:hAnsi="Times New Roman" w:cs="Times New Roman"/>
              </w:rPr>
              <w:t>It is a non-functional property of a sy</w:t>
            </w:r>
            <w:r>
              <w:rPr>
                <w:rFonts w:ascii="Times New Roman" w:hAnsi="Times New Roman" w:cs="Times New Roman"/>
              </w:rPr>
              <w:t xml:space="preserve">stem that describes the ability </w:t>
            </w:r>
            <w:r w:rsidRPr="00233023">
              <w:rPr>
                <w:rFonts w:ascii="Times New Roman" w:hAnsi="Times New Roman" w:cs="Times New Roman"/>
              </w:rPr>
              <w:t>to appropriately handle increasing (and decreasing) workloads.</w:t>
            </w:r>
          </w:p>
        </w:tc>
      </w:tr>
    </w:tbl>
    <w:p xmlns:wp14="http://schemas.microsoft.com/office/word/2010/wordml" w:rsidRPr="005B3D27" w:rsidR="00F000B9" w:rsidP="00F000B9" w:rsidRDefault="00F000B9" w14:paraId="45FB0818" wp14:textId="77777777">
      <w:pPr>
        <w:jc w:val="both"/>
        <w:rPr>
          <w:rFonts w:ascii="Times New Roman" w:hAnsi="Times New Roman" w:cs="Times New Roman"/>
        </w:rPr>
      </w:pPr>
    </w:p>
    <w:p xmlns:wp14="http://schemas.microsoft.com/office/word/2010/wordml" w:rsidRPr="005B3D27" w:rsidR="005B3D27" w:rsidP="5BDCA775" w:rsidRDefault="5BDCA775" w14:paraId="00460A06" wp14:textId="77777777">
      <w:pPr>
        <w:pStyle w:val="Heading2"/>
        <w:jc w:val="both"/>
        <w:rPr>
          <w:rFonts w:ascii="Times New Roman" w:hAnsi="Times New Roman" w:cs="Times New Roman"/>
          <w:b/>
          <w:bCs/>
          <w:color w:val="984806" w:themeColor="accent6" w:themeShade="80"/>
          <w:sz w:val="28"/>
          <w:szCs w:val="28"/>
        </w:rPr>
      </w:pPr>
      <w:r w:rsidRPr="5BDCA775">
        <w:rPr>
          <w:rFonts w:ascii="Times New Roman" w:hAnsi="Times New Roman" w:cs="Times New Roman"/>
          <w:b/>
          <w:bCs/>
          <w:color w:val="984806" w:themeColor="accent6" w:themeShade="80"/>
          <w:sz w:val="28"/>
          <w:szCs w:val="28"/>
        </w:rPr>
        <w:t>Other Requirements</w:t>
      </w:r>
    </w:p>
    <w:p xmlns:wp14="http://schemas.microsoft.com/office/word/2010/wordml" w:rsidRPr="005B3D27" w:rsidR="005B3D27" w:rsidP="5BDCA775" w:rsidRDefault="005B3D27" w14:paraId="049F31CB" wp14:textId="77777777">
      <w:pPr>
        <w:spacing w:after="0" w:line="240" w:lineRule="auto"/>
        <w:rPr>
          <w:rFonts w:ascii="Times New Roman" w:hAnsi="Times New Roman" w:eastAsia="Times New Roman" w:cs="Times New Roman"/>
          <w:color w:val="984806" w:themeColor="accent6" w:themeShade="80"/>
          <w:sz w:val="24"/>
          <w:szCs w:val="24"/>
          <w:lang w:val="en-US"/>
        </w:rPr>
      </w:pPr>
    </w:p>
    <w:p xmlns:wp14="http://schemas.microsoft.com/office/word/2010/wordml" w:rsidRPr="005B3D27" w:rsidR="005B3D27" w:rsidP="5BDCA775" w:rsidRDefault="5BDCA775" w14:paraId="3F42E57D" wp14:textId="77777777">
      <w:pPr>
        <w:pStyle w:val="Heading2"/>
        <w:spacing w:line="360" w:lineRule="auto"/>
        <w:jc w:val="both"/>
        <w:rPr>
          <w:rFonts w:ascii="Times New Roman" w:hAnsi="Times New Roman" w:cs="Times New Roman"/>
          <w:b/>
          <w:bCs/>
          <w:color w:val="984806" w:themeColor="accent6" w:themeShade="80"/>
          <w:sz w:val="24"/>
          <w:szCs w:val="24"/>
        </w:rPr>
      </w:pPr>
      <w:r w:rsidRPr="5BDCA775">
        <w:rPr>
          <w:rFonts w:ascii="Times New Roman" w:hAnsi="Times New Roman" w:cs="Times New Roman"/>
          <w:b/>
          <w:bCs/>
          <w:color w:val="984806" w:themeColor="accent6" w:themeShade="80"/>
          <w:sz w:val="24"/>
          <w:szCs w:val="24"/>
        </w:rPr>
        <w:t>Hardware Requirements</w:t>
      </w:r>
    </w:p>
    <w:p xmlns:wp14="http://schemas.microsoft.com/office/word/2010/wordml" w:rsidRPr="00BB0D98" w:rsidR="005B3D27" w:rsidP="005B3D27" w:rsidRDefault="5BDCA775" w14:paraId="0F844763" wp14:textId="082E82DC">
      <w:pPr>
        <w:numPr>
          <w:ilvl w:val="0"/>
          <w:numId w:val="1"/>
        </w:numPr>
        <w:spacing w:after="0" w:line="240" w:lineRule="auto"/>
        <w:textAlignment w:val="baseline"/>
        <w:rPr>
          <w:rFonts w:ascii="Times New Roman" w:hAnsi="Times New Roman" w:eastAsia="Times New Roman" w:cs="Times New Roman"/>
          <w:sz w:val="24"/>
          <w:szCs w:val="24"/>
          <w:lang w:val="en-US"/>
        </w:rPr>
      </w:pPr>
      <w:r w:rsidRPr="1B072715" w:rsidR="1B072715">
        <w:rPr>
          <w:rFonts w:ascii="Times New Roman" w:hAnsi="Times New Roman" w:eastAsia="Times New Roman" w:cs="Times New Roman"/>
          <w:sz w:val="24"/>
          <w:szCs w:val="24"/>
          <w:lang w:val="en-US"/>
        </w:rPr>
        <w:t>Android Mobile</w:t>
      </w:r>
    </w:p>
    <w:p xmlns:wp14="http://schemas.microsoft.com/office/word/2010/wordml" w:rsidRPr="00C77844" w:rsidR="5BDCA775" w:rsidP="1B072715" w:rsidRDefault="5BDCA775" w14:paraId="091351C3" wp14:textId="307AD24F">
      <w:pPr>
        <w:numPr>
          <w:ilvl w:val="0"/>
          <w:numId w:val="1"/>
        </w:numPr>
        <w:spacing w:after="0" w:line="240" w:lineRule="auto"/>
        <w:textAlignment w:val="baseline"/>
        <w:rPr>
          <w:rFonts w:ascii="Times New Roman" w:hAnsi="Times New Roman" w:eastAsia="Times New Roman" w:cs="Times New Roman"/>
          <w:sz w:val="24"/>
          <w:szCs w:val="24"/>
          <w:lang w:val="en-US"/>
        </w:rPr>
      </w:pPr>
      <w:r w:rsidRPr="1B072715" w:rsidR="1B072715">
        <w:rPr>
          <w:rFonts w:ascii="Times New Roman" w:hAnsi="Times New Roman" w:eastAsia="Times New Roman" w:cs="Times New Roman"/>
          <w:sz w:val="24"/>
          <w:szCs w:val="24"/>
          <w:lang w:val="en-US"/>
        </w:rPr>
        <w:t>Connector.</w:t>
      </w:r>
    </w:p>
    <w:p xmlns:wp14="http://schemas.microsoft.com/office/word/2010/wordml" w:rsidRPr="004868D7" w:rsidR="005B3D27" w:rsidP="5BDCA775" w:rsidRDefault="5BDCA775" w14:paraId="699B76CE" wp14:textId="77777777">
      <w:pPr>
        <w:pStyle w:val="Heading2"/>
        <w:spacing w:line="360" w:lineRule="auto"/>
        <w:jc w:val="both"/>
        <w:rPr>
          <w:rFonts w:ascii="Times New Roman" w:hAnsi="Times New Roman" w:cs="Times New Roman"/>
          <w:b/>
          <w:bCs/>
          <w:color w:val="984806" w:themeColor="accent6" w:themeShade="80"/>
          <w:sz w:val="24"/>
          <w:szCs w:val="24"/>
        </w:rPr>
      </w:pPr>
      <w:r w:rsidRPr="5BDCA775">
        <w:rPr>
          <w:rFonts w:ascii="Times New Roman" w:hAnsi="Times New Roman" w:cs="Times New Roman"/>
          <w:b/>
          <w:bCs/>
          <w:color w:val="984806" w:themeColor="accent6" w:themeShade="80"/>
          <w:sz w:val="24"/>
          <w:szCs w:val="24"/>
        </w:rPr>
        <w:t>Software Requirements</w:t>
      </w:r>
    </w:p>
    <w:p xmlns:wp14="http://schemas.microsoft.com/office/word/2010/wordml" w:rsidRPr="005B3D27" w:rsidR="005B3D27" w:rsidP="1B072715" w:rsidRDefault="5BDCA775" w14:paraId="52149898" wp14:textId="60849808">
      <w:pPr>
        <w:shd w:val="clear" w:color="auto" w:fill="FFFFFF" w:themeFill="background1"/>
        <w:spacing w:after="0" w:line="240" w:lineRule="auto"/>
        <w:rPr>
          <w:rFonts w:ascii="Times New Roman" w:hAnsi="Times New Roman" w:eastAsia="Times New Roman" w:cs="Times New Roman"/>
          <w:color w:val="000000" w:themeColor="text1" w:themeTint="FF" w:themeShade="FF"/>
          <w:sz w:val="24"/>
          <w:szCs w:val="24"/>
          <w:lang w:val="en-US"/>
        </w:rPr>
      </w:pPr>
      <w:r w:rsidRPr="1B072715" w:rsidR="1B072715">
        <w:rPr>
          <w:rFonts w:ascii="Times New Roman" w:hAnsi="Times New Roman" w:eastAsia="Times New Roman" w:cs="Times New Roman"/>
          <w:color w:val="000000" w:themeColor="text1" w:themeTint="FF" w:themeShade="FF"/>
          <w:sz w:val="24"/>
          <w:szCs w:val="24"/>
          <w:lang w:val="en-US"/>
        </w:rPr>
        <w:t xml:space="preserve">Android </w:t>
      </w:r>
      <w:r w:rsidRPr="1B072715" w:rsidR="1B072715">
        <w:rPr>
          <w:rFonts w:ascii="Times New Roman" w:hAnsi="Times New Roman" w:eastAsia="Times New Roman" w:cs="Times New Roman"/>
          <w:color w:val="000000" w:themeColor="text1" w:themeTint="FF" w:themeShade="FF"/>
          <w:sz w:val="24"/>
          <w:szCs w:val="24"/>
          <w:lang w:val="en-US"/>
        </w:rPr>
        <w:t>Oreo</w:t>
      </w:r>
    </w:p>
    <w:p xmlns:wp14="http://schemas.microsoft.com/office/word/2010/wordml" w:rsidRPr="00C77844" w:rsidR="00524D74" w:rsidP="00F000B9" w:rsidRDefault="00524D74" w14:paraId="0F60EEEA" wp14:textId="77777777">
      <w:pPr>
        <w:jc w:val="both"/>
        <w:rPr>
          <w:rFonts w:ascii="Times New Roman" w:hAnsi="Times New Roman" w:cs="Times New Roman"/>
          <w:b/>
          <w:sz w:val="28"/>
          <w:szCs w:val="28"/>
        </w:rPr>
      </w:pPr>
      <w:r w:rsidRPr="00C77844">
        <w:rPr>
          <w:rFonts w:ascii="Times New Roman" w:hAnsi="Times New Roman" w:cs="Times New Roman"/>
          <w:b/>
          <w:sz w:val="28"/>
          <w:szCs w:val="28"/>
        </w:rPr>
        <w:lastRenderedPageBreak/>
        <w:t>Use</w:t>
      </w:r>
      <w:r w:rsidRPr="00C77844" w:rsidR="005D5BF1">
        <w:rPr>
          <w:rFonts w:ascii="Times New Roman" w:hAnsi="Times New Roman" w:cs="Times New Roman"/>
          <w:b/>
          <w:sz w:val="28"/>
          <w:szCs w:val="28"/>
        </w:rPr>
        <w:t xml:space="preserve"> </w:t>
      </w:r>
      <w:r w:rsidRPr="00C77844">
        <w:rPr>
          <w:rFonts w:ascii="Times New Roman" w:hAnsi="Times New Roman" w:cs="Times New Roman"/>
          <w:b/>
          <w:sz w:val="28"/>
          <w:szCs w:val="28"/>
        </w:rPr>
        <w:t>case Diagram</w:t>
      </w:r>
    </w:p>
    <w:p xmlns:wp14="http://schemas.microsoft.com/office/word/2010/wordml" w:rsidRPr="00524D74" w:rsidR="00E253E1" w:rsidP="00F000B9" w:rsidRDefault="00E253E1" w14:paraId="53128261" wp14:textId="77777777">
      <w:pPr>
        <w:jc w:val="both"/>
        <w:rPr>
          <w:rFonts w:ascii="Times New Roman" w:hAnsi="Times New Roman" w:cs="Times New Roman"/>
          <w:sz w:val="28"/>
          <w:szCs w:val="28"/>
        </w:rPr>
      </w:pPr>
    </w:p>
    <w:p xmlns:wp14="http://schemas.microsoft.com/office/word/2010/wordml" w:rsidRPr="005B3D27" w:rsidR="00524D74" w:rsidP="00F000B9" w:rsidRDefault="00524D74" w14:paraId="62486C05" wp14:textId="77777777">
      <w:pPr>
        <w:jc w:val="both"/>
        <w:rPr>
          <w:rFonts w:ascii="Times New Roman" w:hAnsi="Times New Roman" w:cs="Times New Roman"/>
        </w:rPr>
      </w:pPr>
      <w:r>
        <w:rPr>
          <w:rFonts w:ascii="Times New Roman" w:hAnsi="Times New Roman" w:cs="Times New Roman"/>
          <w:noProof/>
          <w:lang w:val="en-US"/>
        </w:rPr>
        <w:drawing>
          <wp:inline xmlns:wp14="http://schemas.microsoft.com/office/word/2010/wordprocessingDrawing" distT="0" distB="0" distL="0" distR="0" wp14:anchorId="762B3E45" wp14:editId="7777777">
            <wp:extent cx="5731510" cy="6398142"/>
            <wp:effectExtent l="19050" t="0" r="2540" b="0"/>
            <wp:docPr id="1" name="Picture 1" descr="D:\raviworks\canada\rentalapartment\WhatsApp Image 2020-09-22 at 09.08.3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aviworks\canada\rentalapartment\WhatsApp Image 2020-09-22 at 09.08.38.jpeg"/>
                    <pic:cNvPicPr>
                      <a:picLocks noChangeAspect="1" noChangeArrowheads="1"/>
                    </pic:cNvPicPr>
                  </pic:nvPicPr>
                  <pic:blipFill>
                    <a:blip r:embed="rId6"/>
                    <a:srcRect/>
                    <a:stretch>
                      <a:fillRect/>
                    </a:stretch>
                  </pic:blipFill>
                  <pic:spPr bwMode="auto">
                    <a:xfrm>
                      <a:off x="0" y="0"/>
                      <a:ext cx="5731510" cy="6398142"/>
                    </a:xfrm>
                    <a:prstGeom prst="rect">
                      <a:avLst/>
                    </a:prstGeom>
                    <a:noFill/>
                    <a:ln w="9525">
                      <a:noFill/>
                      <a:miter lim="800000"/>
                      <a:headEnd/>
                      <a:tailEnd/>
                    </a:ln>
                  </pic:spPr>
                </pic:pic>
              </a:graphicData>
            </a:graphic>
          </wp:inline>
        </w:drawing>
      </w:r>
    </w:p>
    <w:p xmlns:wp14="http://schemas.microsoft.com/office/word/2010/wordml" w:rsidR="00C77844" w:rsidRDefault="00C77844" w14:paraId="4101652C" wp14:textId="77777777">
      <w:pPr>
        <w:rPr>
          <w:rFonts w:ascii="Times New Roman" w:hAnsi="Times New Roman" w:cs="Times New Roman"/>
        </w:rPr>
      </w:pPr>
    </w:p>
    <w:p xmlns:wp14="http://schemas.microsoft.com/office/word/2010/wordml" w:rsidR="008E0CE2" w:rsidRDefault="008E0CE2" w14:paraId="4B99056E" wp14:textId="77777777">
      <w:pPr>
        <w:rPr>
          <w:rFonts w:ascii="Times New Roman" w:hAnsi="Times New Roman" w:cs="Times New Roman"/>
        </w:rPr>
      </w:pPr>
    </w:p>
    <w:p xmlns:wp14="http://schemas.microsoft.com/office/word/2010/wordml" w:rsidR="008E0CE2" w:rsidRDefault="008E0CE2" w14:paraId="1299C43A" wp14:textId="77777777">
      <w:pPr>
        <w:rPr>
          <w:rFonts w:ascii="Times New Roman" w:hAnsi="Times New Roman" w:cs="Times New Roman"/>
        </w:rPr>
      </w:pPr>
    </w:p>
    <w:p xmlns:wp14="http://schemas.microsoft.com/office/word/2010/wordml" w:rsidR="008E0CE2" w:rsidRDefault="008E0CE2" w14:paraId="4DDBEF00" wp14:textId="77777777">
      <w:pPr>
        <w:rPr>
          <w:rFonts w:ascii="Times New Roman" w:hAnsi="Times New Roman" w:cs="Times New Roman"/>
        </w:rPr>
      </w:pPr>
    </w:p>
    <w:p xmlns:wp14="http://schemas.microsoft.com/office/word/2010/wordml" w:rsidR="008E0CE2" w:rsidRDefault="008E0CE2" w14:paraId="3461D779" wp14:textId="77777777">
      <w:pPr>
        <w:rPr>
          <w:rFonts w:ascii="Times New Roman" w:hAnsi="Times New Roman" w:cs="Times New Roman"/>
        </w:rPr>
      </w:pPr>
    </w:p>
    <w:p xmlns:wp14="http://schemas.microsoft.com/office/word/2010/wordml" w:rsidR="008E0CE2" w:rsidRDefault="008E0CE2" w14:paraId="3CF2D8B6" wp14:textId="77777777">
      <w:pPr>
        <w:rPr>
          <w:rFonts w:ascii="Times New Roman" w:hAnsi="Times New Roman" w:cs="Times New Roman"/>
        </w:rPr>
      </w:pPr>
    </w:p>
    <w:p xmlns:wp14="http://schemas.microsoft.com/office/word/2010/wordml" w:rsidRPr="008E0CE2" w:rsidR="00C77844" w:rsidRDefault="008E0CE2" w14:paraId="1AD440FD" wp14:textId="77777777">
      <w:pPr>
        <w:rPr>
          <w:rFonts w:ascii="Times New Roman" w:hAnsi="Times New Roman" w:cs="Times New Roman"/>
          <w:b/>
          <w:sz w:val="28"/>
          <w:szCs w:val="28"/>
        </w:rPr>
      </w:pPr>
      <w:r w:rsidRPr="008E0CE2">
        <w:rPr>
          <w:rFonts w:ascii="Times New Roman" w:hAnsi="Times New Roman" w:cs="Times New Roman"/>
          <w:b/>
          <w:sz w:val="28"/>
          <w:szCs w:val="28"/>
        </w:rPr>
        <w:lastRenderedPageBreak/>
        <w:t>Fully Dressed Use case scenarios</w:t>
      </w:r>
    </w:p>
    <w:tbl>
      <w:tblPr>
        <w:tblW w:w="9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2448"/>
        <w:gridCol w:w="3600"/>
        <w:gridCol w:w="3060"/>
      </w:tblGrid>
      <w:tr xmlns:wp14="http://schemas.microsoft.com/office/word/2010/wordml" w:rsidRPr="00750C66" w:rsidR="008E0CE2" w:rsidTr="1B072715" w14:paraId="7A84CC3E" wp14:textId="77777777">
        <w:tc>
          <w:tcPr>
            <w:tcW w:w="2448" w:type="dxa"/>
            <w:shd w:val="clear" w:color="auto" w:fill="auto"/>
            <w:tcMar/>
          </w:tcPr>
          <w:p w:rsidRPr="00750C66" w:rsidR="008E0CE2" w:rsidP="008E75B7" w:rsidRDefault="008E0CE2" w14:paraId="494A173A"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Use Case ID</w:t>
            </w:r>
          </w:p>
        </w:tc>
        <w:tc>
          <w:tcPr>
            <w:tcW w:w="6660" w:type="dxa"/>
            <w:gridSpan w:val="2"/>
            <w:shd w:val="clear" w:color="auto" w:fill="auto"/>
            <w:tcMar/>
          </w:tcPr>
          <w:p w:rsidRPr="00750C66" w:rsidR="008E0CE2" w:rsidP="008E75B7" w:rsidRDefault="008E0CE2" w14:paraId="528DA54C"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UC</w:t>
            </w:r>
            <w:r>
              <w:rPr>
                <w:rFonts w:ascii="Times New Roman" w:hAnsi="Times New Roman" w:cs="Times New Roman"/>
                <w:sz w:val="24"/>
                <w:szCs w:val="24"/>
              </w:rPr>
              <w:t>1</w:t>
            </w:r>
          </w:p>
        </w:tc>
      </w:tr>
      <w:tr xmlns:wp14="http://schemas.microsoft.com/office/word/2010/wordml" w:rsidRPr="00750C66" w:rsidR="008E0CE2" w:rsidTr="1B072715" w14:paraId="18E4EF61" wp14:textId="77777777">
        <w:tc>
          <w:tcPr>
            <w:tcW w:w="2448" w:type="dxa"/>
            <w:shd w:val="clear" w:color="auto" w:fill="auto"/>
            <w:tcMar/>
          </w:tcPr>
          <w:p w:rsidRPr="00750C66" w:rsidR="008E0CE2" w:rsidP="008E75B7" w:rsidRDefault="008E0CE2" w14:paraId="7698811C"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Use Case Name</w:t>
            </w:r>
          </w:p>
        </w:tc>
        <w:tc>
          <w:tcPr>
            <w:tcW w:w="6660" w:type="dxa"/>
            <w:gridSpan w:val="2"/>
            <w:shd w:val="clear" w:color="auto" w:fill="auto"/>
            <w:tcMar/>
          </w:tcPr>
          <w:p w:rsidRPr="00750C66" w:rsidR="008E0CE2" w:rsidP="008E75B7" w:rsidRDefault="008E0CE2" w14:paraId="70E7ECD0"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Registration page</w:t>
            </w:r>
          </w:p>
        </w:tc>
      </w:tr>
      <w:tr xmlns:wp14="http://schemas.microsoft.com/office/word/2010/wordml" w:rsidRPr="00750C66" w:rsidR="008E0CE2" w:rsidTr="1B072715" w14:paraId="560A2AAF" wp14:textId="77777777">
        <w:tc>
          <w:tcPr>
            <w:tcW w:w="2448" w:type="dxa"/>
            <w:shd w:val="clear" w:color="auto" w:fill="auto"/>
            <w:tcMar/>
          </w:tcPr>
          <w:p w:rsidRPr="00750C66" w:rsidR="008E0CE2" w:rsidP="008E75B7" w:rsidRDefault="008E0CE2" w14:paraId="3CB173ED"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Actor</w:t>
            </w:r>
          </w:p>
        </w:tc>
        <w:tc>
          <w:tcPr>
            <w:tcW w:w="6660" w:type="dxa"/>
            <w:gridSpan w:val="2"/>
            <w:shd w:val="clear" w:color="auto" w:fill="auto"/>
            <w:tcMar/>
          </w:tcPr>
          <w:p w:rsidRPr="00750C66" w:rsidR="008E0CE2" w:rsidP="008E75B7" w:rsidRDefault="008E0CE2" w14:paraId="7F19B809" wp14:textId="767ED263">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Tenant</w:t>
            </w:r>
          </w:p>
        </w:tc>
      </w:tr>
      <w:tr xmlns:wp14="http://schemas.microsoft.com/office/word/2010/wordml" w:rsidRPr="00750C66" w:rsidR="008E0CE2" w:rsidTr="1B072715" w14:paraId="5B2A0BD6" wp14:textId="77777777">
        <w:tc>
          <w:tcPr>
            <w:tcW w:w="2448" w:type="dxa"/>
            <w:shd w:val="clear" w:color="auto" w:fill="auto"/>
            <w:tcMar/>
          </w:tcPr>
          <w:p w:rsidRPr="00750C66" w:rsidR="008E0CE2" w:rsidP="008E75B7" w:rsidRDefault="008E0CE2" w14:paraId="31FF54C8"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Description</w:t>
            </w:r>
          </w:p>
        </w:tc>
        <w:tc>
          <w:tcPr>
            <w:tcW w:w="6660" w:type="dxa"/>
            <w:gridSpan w:val="2"/>
            <w:shd w:val="clear" w:color="auto" w:fill="auto"/>
            <w:tcMar/>
          </w:tcPr>
          <w:p w:rsidRPr="00750C66" w:rsidR="008E0CE2" w:rsidP="008E75B7" w:rsidRDefault="008E0CE2" w14:paraId="5683A129"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This use case describes how the User enters all the information for the first-time registration to the app.</w:t>
            </w:r>
          </w:p>
        </w:tc>
      </w:tr>
      <w:tr xmlns:wp14="http://schemas.microsoft.com/office/word/2010/wordml" w:rsidRPr="00750C66" w:rsidR="008E0CE2" w:rsidTr="1B072715" w14:paraId="6F3DD39A" wp14:textId="77777777">
        <w:tc>
          <w:tcPr>
            <w:tcW w:w="2448" w:type="dxa"/>
            <w:shd w:val="clear" w:color="auto" w:fill="auto"/>
            <w:tcMar/>
          </w:tcPr>
          <w:p w:rsidRPr="00750C66" w:rsidR="008E0CE2" w:rsidP="008E75B7" w:rsidRDefault="008E0CE2" w14:paraId="5BD5E8D5"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Triggering event</w:t>
            </w:r>
          </w:p>
        </w:tc>
        <w:tc>
          <w:tcPr>
            <w:tcW w:w="6660" w:type="dxa"/>
            <w:gridSpan w:val="2"/>
            <w:shd w:val="clear" w:color="auto" w:fill="auto"/>
            <w:tcMar/>
          </w:tcPr>
          <w:p w:rsidRPr="00750C66" w:rsidR="008E0CE2" w:rsidP="008E75B7" w:rsidRDefault="008E0CE2" w14:paraId="3E5D532C"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 xml:space="preserve">User selects the </w:t>
            </w:r>
            <w:r w:rsidRPr="00750C66">
              <w:rPr>
                <w:rFonts w:ascii="Times New Roman" w:hAnsi="Times New Roman" w:cs="Times New Roman"/>
                <w:b/>
                <w:sz w:val="24"/>
                <w:szCs w:val="24"/>
              </w:rPr>
              <w:t>register</w:t>
            </w:r>
            <w:r w:rsidRPr="00750C66">
              <w:rPr>
                <w:rFonts w:ascii="Times New Roman" w:hAnsi="Times New Roman" w:cs="Times New Roman"/>
                <w:sz w:val="24"/>
                <w:szCs w:val="24"/>
              </w:rPr>
              <w:t xml:space="preserve"> link</w:t>
            </w:r>
          </w:p>
        </w:tc>
      </w:tr>
      <w:tr xmlns:wp14="http://schemas.microsoft.com/office/word/2010/wordml" w:rsidRPr="00750C66" w:rsidR="008E0CE2" w:rsidTr="1B072715" w14:paraId="71AA9076" wp14:textId="77777777">
        <w:tc>
          <w:tcPr>
            <w:tcW w:w="2448" w:type="dxa"/>
            <w:shd w:val="clear" w:color="auto" w:fill="auto"/>
            <w:tcMar/>
          </w:tcPr>
          <w:p w:rsidRPr="00750C66" w:rsidR="008E0CE2" w:rsidP="008E75B7" w:rsidRDefault="008E0CE2" w14:paraId="66D17006"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Preconditions</w:t>
            </w:r>
          </w:p>
        </w:tc>
        <w:tc>
          <w:tcPr>
            <w:tcW w:w="6660" w:type="dxa"/>
            <w:gridSpan w:val="2"/>
            <w:shd w:val="clear" w:color="auto" w:fill="auto"/>
            <w:tcMar/>
          </w:tcPr>
          <w:p w:rsidRPr="00750C66" w:rsidR="008E0CE2" w:rsidP="008E75B7" w:rsidRDefault="008E0CE2" w14:paraId="0AAF4B61"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User must be a new user before registration.</w:t>
            </w:r>
          </w:p>
        </w:tc>
      </w:tr>
      <w:tr xmlns:wp14="http://schemas.microsoft.com/office/word/2010/wordml" w:rsidRPr="00750C66" w:rsidR="008E0CE2" w:rsidTr="1B072715" w14:paraId="19788D98" wp14:textId="77777777">
        <w:trPr>
          <w:trHeight w:val="403"/>
        </w:trPr>
        <w:tc>
          <w:tcPr>
            <w:tcW w:w="2448" w:type="dxa"/>
            <w:vMerge w:val="restart"/>
            <w:shd w:val="clear" w:color="auto" w:fill="auto"/>
            <w:tcMar/>
          </w:tcPr>
          <w:p w:rsidRPr="00750C66" w:rsidR="008E0CE2" w:rsidP="008E75B7" w:rsidRDefault="008E0CE2" w14:paraId="0CDBB74F"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Flow of events</w:t>
            </w:r>
          </w:p>
        </w:tc>
        <w:tc>
          <w:tcPr>
            <w:tcW w:w="3600" w:type="dxa"/>
            <w:shd w:val="clear" w:color="auto" w:fill="auto"/>
            <w:tcMar/>
          </w:tcPr>
          <w:p w:rsidRPr="00750C66" w:rsidR="008E0CE2" w:rsidP="008E75B7" w:rsidRDefault="008E0CE2" w14:paraId="67EF3A5B"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Actor</w:t>
            </w:r>
          </w:p>
        </w:tc>
        <w:tc>
          <w:tcPr>
            <w:tcW w:w="3060" w:type="dxa"/>
            <w:shd w:val="clear" w:color="auto" w:fill="auto"/>
            <w:tcMar/>
          </w:tcPr>
          <w:p w:rsidRPr="00750C66" w:rsidR="008E0CE2" w:rsidP="008E75B7" w:rsidRDefault="008E0CE2" w14:paraId="3B8A8E70"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Flow of events</w:t>
            </w:r>
          </w:p>
        </w:tc>
      </w:tr>
      <w:tr xmlns:wp14="http://schemas.microsoft.com/office/word/2010/wordml" w:rsidRPr="00750C66" w:rsidR="008E0CE2" w:rsidTr="1B072715" w14:paraId="5ABF5D3B" wp14:textId="77777777">
        <w:trPr>
          <w:trHeight w:val="402"/>
        </w:trPr>
        <w:tc>
          <w:tcPr>
            <w:tcW w:w="2448" w:type="dxa"/>
            <w:vMerge/>
            <w:tcMar/>
          </w:tcPr>
          <w:p w:rsidRPr="00750C66" w:rsidR="008E0CE2" w:rsidP="008E75B7" w:rsidRDefault="008E0CE2" w14:paraId="0FB78278" wp14:textId="77777777">
            <w:pPr>
              <w:tabs>
                <w:tab w:val="left" w:pos="5940"/>
                <w:tab w:val="left" w:pos="6300"/>
              </w:tabs>
              <w:spacing w:before="60" w:after="60"/>
              <w:ind w:right="-108"/>
              <w:rPr>
                <w:rFonts w:ascii="Times New Roman" w:hAnsi="Times New Roman" w:cs="Times New Roman"/>
                <w:sz w:val="24"/>
                <w:szCs w:val="24"/>
              </w:rPr>
            </w:pPr>
          </w:p>
        </w:tc>
        <w:tc>
          <w:tcPr>
            <w:tcW w:w="3600" w:type="dxa"/>
            <w:shd w:val="clear" w:color="auto" w:fill="auto"/>
            <w:tcMar/>
          </w:tcPr>
          <w:p w:rsidRPr="00750C66" w:rsidR="008E0CE2" w:rsidP="1B072715" w:rsidRDefault="008E0CE2" w14:paraId="57BCAC42" wp14:textId="48F5CF86">
            <w:pPr>
              <w:pStyle w:val="Normal"/>
              <w:spacing w:before="60" w:after="60"/>
              <w:ind w:right="-108"/>
              <w:rPr>
                <w:rFonts w:ascii="Times New Roman" w:hAnsi="Times New Roman" w:cs="Times New Roman"/>
                <w:strike w:val="1"/>
                <w:sz w:val="24"/>
                <w:szCs w:val="24"/>
              </w:rPr>
            </w:pPr>
            <w:r w:rsidRPr="1B072715" w:rsidR="1B072715">
              <w:rPr>
                <w:rFonts w:ascii="Times New Roman" w:hAnsi="Times New Roman" w:cs="Times New Roman"/>
                <w:sz w:val="24"/>
                <w:szCs w:val="24"/>
              </w:rPr>
              <w:t>1.</w:t>
            </w:r>
            <w:r w:rsidRPr="1B072715" w:rsidR="1B072715">
              <w:rPr>
                <w:rFonts w:ascii="Times New Roman" w:hAnsi="Times New Roman" w:cs="Times New Roman"/>
              </w:rPr>
              <w:t xml:space="preserve"> Tenant</w:t>
            </w:r>
            <w:r w:rsidRPr="1B072715" w:rsidR="1B072715">
              <w:rPr>
                <w:rFonts w:ascii="Times New Roman" w:hAnsi="Times New Roman" w:cs="Times New Roman"/>
                <w:sz w:val="24"/>
                <w:szCs w:val="24"/>
              </w:rPr>
              <w:t xml:space="preserve"> enters the first name</w:t>
            </w:r>
          </w:p>
          <w:p w:rsidRPr="00750C66" w:rsidR="008E0CE2" w:rsidP="008E75B7" w:rsidRDefault="008E0CE2" w14:paraId="1FC39945" wp14:textId="77777777">
            <w:pPr>
              <w:spacing w:before="60" w:after="60"/>
              <w:ind w:right="-108"/>
              <w:rPr>
                <w:rFonts w:ascii="Times New Roman" w:hAnsi="Times New Roman" w:cs="Times New Roman"/>
                <w:strike/>
                <w:sz w:val="24"/>
                <w:szCs w:val="24"/>
              </w:rPr>
            </w:pPr>
          </w:p>
          <w:p w:rsidR="008E0CE2" w:rsidP="1B072715" w:rsidRDefault="008E0CE2" w14:paraId="76E18A07" wp14:textId="480D4262">
            <w:pPr>
              <w:pStyle w:val="Normal"/>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 xml:space="preserve">2. </w:t>
            </w:r>
            <w:r w:rsidRPr="1B072715" w:rsidR="1B072715">
              <w:rPr>
                <w:rFonts w:ascii="Times New Roman" w:hAnsi="Times New Roman" w:cs="Times New Roman"/>
              </w:rPr>
              <w:t>Tenant</w:t>
            </w:r>
            <w:r w:rsidRPr="1B072715" w:rsidR="1B072715">
              <w:rPr>
                <w:rFonts w:ascii="Times New Roman" w:hAnsi="Times New Roman" w:cs="Times New Roman"/>
                <w:sz w:val="24"/>
                <w:szCs w:val="24"/>
              </w:rPr>
              <w:t xml:space="preserve"> enters the last name</w:t>
            </w:r>
          </w:p>
          <w:p w:rsidR="008E0CE2" w:rsidP="008E75B7" w:rsidRDefault="008E0CE2" w14:paraId="0562CB0E" wp14:textId="77777777">
            <w:pPr>
              <w:spacing w:before="60" w:after="60"/>
              <w:ind w:right="-108"/>
              <w:rPr>
                <w:rFonts w:ascii="Times New Roman" w:hAnsi="Times New Roman" w:cs="Times New Roman"/>
                <w:sz w:val="24"/>
                <w:szCs w:val="24"/>
              </w:rPr>
            </w:pPr>
          </w:p>
          <w:p w:rsidR="008E0CE2" w:rsidP="1B072715" w:rsidRDefault="008E0CE2" w14:paraId="2F42D3C1" wp14:textId="06906BA1">
            <w:pPr>
              <w:pStyle w:val="Normal"/>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3.</w:t>
            </w:r>
            <w:r w:rsidRPr="1B072715" w:rsidR="1B072715">
              <w:rPr>
                <w:rFonts w:ascii="Times New Roman" w:hAnsi="Times New Roman" w:cs="Times New Roman"/>
              </w:rPr>
              <w:t xml:space="preserve"> Tenant</w:t>
            </w:r>
            <w:r w:rsidRPr="1B072715" w:rsidR="1B072715">
              <w:rPr>
                <w:rFonts w:ascii="Times New Roman" w:hAnsi="Times New Roman" w:cs="Times New Roman"/>
                <w:sz w:val="24"/>
                <w:szCs w:val="24"/>
              </w:rPr>
              <w:t xml:space="preserve"> enters the phone number</w:t>
            </w:r>
          </w:p>
          <w:p w:rsidRPr="00750C66" w:rsidR="008E0CE2" w:rsidP="008E75B7" w:rsidRDefault="008E0CE2" w14:paraId="34CE0A41" wp14:textId="77777777">
            <w:pPr>
              <w:spacing w:before="60" w:after="60"/>
              <w:ind w:right="-108"/>
              <w:rPr>
                <w:rFonts w:ascii="Times New Roman" w:hAnsi="Times New Roman" w:cs="Times New Roman"/>
                <w:sz w:val="24"/>
                <w:szCs w:val="24"/>
              </w:rPr>
            </w:pPr>
          </w:p>
          <w:p w:rsidR="008E0CE2" w:rsidP="1B072715" w:rsidRDefault="008E0CE2" w14:paraId="53AD5325" wp14:textId="58D7D908">
            <w:pPr>
              <w:pStyle w:val="Normal"/>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 xml:space="preserve">4. </w:t>
            </w:r>
            <w:r w:rsidRPr="1B072715" w:rsidR="1B072715">
              <w:rPr>
                <w:rFonts w:ascii="Times New Roman" w:hAnsi="Times New Roman" w:cs="Times New Roman"/>
              </w:rPr>
              <w:t>Tenant</w:t>
            </w:r>
            <w:r w:rsidRPr="1B072715" w:rsidR="1B072715">
              <w:rPr>
                <w:rFonts w:ascii="Times New Roman" w:hAnsi="Times New Roman" w:cs="Times New Roman"/>
                <w:sz w:val="24"/>
                <w:szCs w:val="24"/>
              </w:rPr>
              <w:t xml:space="preserve"> enters the email ID.</w:t>
            </w:r>
          </w:p>
          <w:p w:rsidRPr="00750C66" w:rsidR="008E0CE2" w:rsidP="008E75B7" w:rsidRDefault="008E0CE2" w14:paraId="62EBF3C5" wp14:textId="77777777">
            <w:pPr>
              <w:spacing w:before="60" w:after="60"/>
              <w:ind w:right="-108"/>
              <w:rPr>
                <w:rFonts w:ascii="Times New Roman" w:hAnsi="Times New Roman" w:cs="Times New Roman"/>
                <w:sz w:val="24"/>
                <w:szCs w:val="24"/>
              </w:rPr>
            </w:pPr>
          </w:p>
          <w:p w:rsidR="008E0CE2" w:rsidP="1B072715" w:rsidRDefault="008E0CE2" w14:paraId="4F1434E7" wp14:textId="1AF96E9B">
            <w:pPr>
              <w:pStyle w:val="Normal"/>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 xml:space="preserve">5. </w:t>
            </w:r>
            <w:r w:rsidRPr="1B072715" w:rsidR="1B072715">
              <w:rPr>
                <w:rFonts w:ascii="Times New Roman" w:hAnsi="Times New Roman" w:cs="Times New Roman"/>
              </w:rPr>
              <w:t>Tenant</w:t>
            </w:r>
            <w:r w:rsidRPr="1B072715" w:rsidR="1B072715">
              <w:rPr>
                <w:rFonts w:ascii="Times New Roman" w:hAnsi="Times New Roman" w:cs="Times New Roman"/>
                <w:sz w:val="24"/>
                <w:szCs w:val="24"/>
              </w:rPr>
              <w:t xml:space="preserve"> enters the Username</w:t>
            </w:r>
          </w:p>
          <w:p w:rsidRPr="00750C66" w:rsidR="008E0CE2" w:rsidP="008E75B7" w:rsidRDefault="008E0CE2" w14:paraId="6D98A12B" wp14:textId="77777777">
            <w:pPr>
              <w:spacing w:before="60" w:after="60"/>
              <w:ind w:right="-108"/>
              <w:rPr>
                <w:rFonts w:ascii="Times New Roman" w:hAnsi="Times New Roman" w:cs="Times New Roman"/>
                <w:sz w:val="24"/>
                <w:szCs w:val="24"/>
              </w:rPr>
            </w:pPr>
          </w:p>
          <w:p w:rsidR="008E0CE2" w:rsidP="1B072715" w:rsidRDefault="008E0CE2" w14:paraId="150BA7EC" wp14:textId="077EAE1A">
            <w:pPr>
              <w:pStyle w:val="Normal"/>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 xml:space="preserve">6. </w:t>
            </w:r>
            <w:r w:rsidRPr="1B072715" w:rsidR="1B072715">
              <w:rPr>
                <w:rFonts w:ascii="Times New Roman" w:hAnsi="Times New Roman" w:cs="Times New Roman"/>
              </w:rPr>
              <w:t>Tenant</w:t>
            </w:r>
            <w:r w:rsidRPr="1B072715" w:rsidR="1B072715">
              <w:rPr>
                <w:rFonts w:ascii="Times New Roman" w:hAnsi="Times New Roman" w:cs="Times New Roman"/>
                <w:sz w:val="24"/>
                <w:szCs w:val="24"/>
              </w:rPr>
              <w:t xml:space="preserve"> enters the password.</w:t>
            </w:r>
          </w:p>
          <w:p w:rsidR="008E0CE2" w:rsidP="008E75B7" w:rsidRDefault="008E0CE2" w14:paraId="2946DB82" wp14:textId="77777777">
            <w:pPr>
              <w:spacing w:before="60" w:after="60"/>
              <w:ind w:right="-108"/>
              <w:rPr>
                <w:rFonts w:ascii="Times New Roman" w:hAnsi="Times New Roman" w:cs="Times New Roman"/>
                <w:sz w:val="24"/>
                <w:szCs w:val="24"/>
              </w:rPr>
            </w:pPr>
          </w:p>
          <w:p w:rsidRPr="00750C66" w:rsidR="008E0CE2" w:rsidP="008E75B7" w:rsidRDefault="008E0CE2" w14:paraId="4F7ED57D" wp14:textId="77777777">
            <w:pPr>
              <w:spacing w:before="60" w:after="60"/>
              <w:ind w:right="-108"/>
              <w:rPr>
                <w:rFonts w:ascii="Times New Roman" w:hAnsi="Times New Roman" w:cs="Times New Roman"/>
                <w:sz w:val="24"/>
                <w:szCs w:val="24"/>
              </w:rPr>
            </w:pPr>
            <w:r>
              <w:rPr>
                <w:rFonts w:ascii="Times New Roman" w:hAnsi="Times New Roman" w:cs="Times New Roman"/>
                <w:sz w:val="24"/>
                <w:szCs w:val="24"/>
              </w:rPr>
              <w:t>7.profile pic upload</w:t>
            </w:r>
          </w:p>
          <w:p w:rsidRPr="00750C66" w:rsidR="008E0CE2" w:rsidP="008E75B7" w:rsidRDefault="008E0CE2" w14:paraId="0A9272C5" wp14:textId="77777777">
            <w:pPr>
              <w:spacing w:before="60" w:after="60"/>
              <w:ind w:right="-108"/>
              <w:rPr>
                <w:rFonts w:ascii="Times New Roman" w:hAnsi="Times New Roman" w:cs="Times New Roman"/>
                <w:sz w:val="24"/>
                <w:szCs w:val="24"/>
              </w:rPr>
            </w:pPr>
            <w:r>
              <w:rPr>
                <w:rFonts w:ascii="Times New Roman" w:hAnsi="Times New Roman" w:cs="Times New Roman"/>
                <w:sz w:val="24"/>
                <w:szCs w:val="24"/>
              </w:rPr>
              <w:t>8.</w:t>
            </w:r>
            <w:r w:rsidRPr="00750C66">
              <w:rPr>
                <w:rFonts w:ascii="Times New Roman" w:hAnsi="Times New Roman" w:cs="Times New Roman"/>
                <w:sz w:val="24"/>
                <w:szCs w:val="24"/>
              </w:rPr>
              <w:t xml:space="preserve"> Clicks </w:t>
            </w:r>
            <w:r w:rsidRPr="00750C66">
              <w:rPr>
                <w:rFonts w:ascii="Times New Roman" w:hAnsi="Times New Roman" w:cs="Times New Roman"/>
                <w:b/>
                <w:sz w:val="24"/>
                <w:szCs w:val="24"/>
              </w:rPr>
              <w:t>Submit</w:t>
            </w:r>
          </w:p>
        </w:tc>
        <w:tc>
          <w:tcPr>
            <w:tcW w:w="3060" w:type="dxa"/>
            <w:shd w:val="clear" w:color="auto" w:fill="auto"/>
            <w:tcMar/>
          </w:tcPr>
          <w:p w:rsidRPr="00750C66" w:rsidR="008E0CE2" w:rsidP="008E75B7" w:rsidRDefault="008E0CE2" w14:paraId="3CECD8B2" wp14:textId="51429EF2">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1.1. System check the all the information enters by the Tenant will meet the requirements</w:t>
            </w:r>
          </w:p>
          <w:p w:rsidRPr="00750C66" w:rsidR="008E0CE2" w:rsidP="008E75B7" w:rsidRDefault="008E0CE2" w14:paraId="5997CC1D" wp14:textId="77777777">
            <w:pPr>
              <w:spacing w:before="60" w:after="60"/>
              <w:ind w:right="-108"/>
              <w:rPr>
                <w:rFonts w:ascii="Times New Roman" w:hAnsi="Times New Roman" w:cs="Times New Roman"/>
                <w:sz w:val="24"/>
                <w:szCs w:val="24"/>
              </w:rPr>
            </w:pPr>
          </w:p>
          <w:p w:rsidRPr="00750C66" w:rsidR="008E0CE2" w:rsidP="008E75B7" w:rsidRDefault="008E0CE2" w14:paraId="5A467B69"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 xml:space="preserve">2.1. </w:t>
            </w:r>
            <w:r>
              <w:rPr>
                <w:rFonts w:ascii="Times New Roman" w:hAnsi="Times New Roman" w:cs="Times New Roman"/>
                <w:sz w:val="24"/>
                <w:szCs w:val="24"/>
              </w:rPr>
              <w:t>System will send all the information to the database</w:t>
            </w:r>
          </w:p>
          <w:p w:rsidRPr="00750C66" w:rsidR="008E0CE2" w:rsidP="008E75B7" w:rsidRDefault="008E0CE2" w14:paraId="1E0786C1"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 xml:space="preserve">3.1. </w:t>
            </w:r>
            <w:r>
              <w:rPr>
                <w:rFonts w:ascii="Times New Roman" w:hAnsi="Times New Roman" w:cs="Times New Roman"/>
                <w:sz w:val="24"/>
                <w:szCs w:val="24"/>
              </w:rPr>
              <w:t>system saves all the information in the database</w:t>
            </w:r>
          </w:p>
          <w:p w:rsidRPr="00750C66" w:rsidR="008E0CE2" w:rsidP="008E75B7" w:rsidRDefault="008E0CE2" w14:paraId="110FFD37" wp14:textId="77777777">
            <w:pPr>
              <w:spacing w:before="60" w:after="60"/>
              <w:ind w:right="-108"/>
              <w:rPr>
                <w:rFonts w:ascii="Times New Roman" w:hAnsi="Times New Roman" w:cs="Times New Roman"/>
                <w:sz w:val="24"/>
                <w:szCs w:val="24"/>
              </w:rPr>
            </w:pPr>
          </w:p>
        </w:tc>
      </w:tr>
      <w:tr xmlns:wp14="http://schemas.microsoft.com/office/word/2010/wordml" w:rsidRPr="00750C66" w:rsidR="008E0CE2" w:rsidTr="1B072715" w14:paraId="4C6F343D" wp14:textId="77777777">
        <w:tc>
          <w:tcPr>
            <w:tcW w:w="2448" w:type="dxa"/>
            <w:tcBorders>
              <w:top w:val="single" w:color="auto" w:sz="4" w:space="0"/>
              <w:left w:val="single" w:color="auto" w:sz="4" w:space="0"/>
              <w:bottom w:val="single" w:color="auto" w:sz="4" w:space="0"/>
              <w:right w:val="single" w:color="auto" w:sz="4" w:space="0"/>
            </w:tcBorders>
            <w:shd w:val="clear" w:color="auto" w:fill="auto"/>
            <w:tcMar/>
          </w:tcPr>
          <w:p w:rsidRPr="00750C66" w:rsidR="008E0CE2" w:rsidP="008E75B7" w:rsidRDefault="008E0CE2" w14:paraId="12C9549D"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Post conditions</w:t>
            </w:r>
          </w:p>
        </w:tc>
        <w:tc>
          <w:tcPr>
            <w:tcW w:w="6660" w:type="dxa"/>
            <w:gridSpan w:val="2"/>
            <w:tcBorders>
              <w:top w:val="single" w:color="auto" w:sz="4" w:space="0"/>
              <w:left w:val="single" w:color="auto" w:sz="4" w:space="0"/>
              <w:bottom w:val="single" w:color="auto" w:sz="4" w:space="0"/>
              <w:right w:val="single" w:color="auto" w:sz="4" w:space="0"/>
            </w:tcBorders>
            <w:shd w:val="clear" w:color="auto" w:fill="auto"/>
            <w:tcMar/>
          </w:tcPr>
          <w:p w:rsidRPr="00750C66" w:rsidR="008E0CE2" w:rsidP="008E75B7" w:rsidRDefault="008E0CE2" w14:paraId="72568278"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The Actor see the menu page after successful login.</w:t>
            </w:r>
          </w:p>
        </w:tc>
      </w:tr>
      <w:tr xmlns:wp14="http://schemas.microsoft.com/office/word/2010/wordml" w:rsidRPr="00750C66" w:rsidR="008E0CE2" w:rsidTr="1B072715" w14:paraId="6127D439" wp14:textId="77777777">
        <w:tc>
          <w:tcPr>
            <w:tcW w:w="2448" w:type="dxa"/>
            <w:shd w:val="clear" w:color="auto" w:fill="auto"/>
            <w:tcMar/>
          </w:tcPr>
          <w:p w:rsidRPr="00750C66" w:rsidR="008E0CE2" w:rsidP="008E75B7" w:rsidRDefault="008E0CE2" w14:paraId="4F4547CC"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Exception - Conditions</w:t>
            </w:r>
          </w:p>
        </w:tc>
        <w:tc>
          <w:tcPr>
            <w:tcW w:w="6660" w:type="dxa"/>
            <w:gridSpan w:val="2"/>
            <w:shd w:val="clear" w:color="auto" w:fill="auto"/>
            <w:tcMar/>
          </w:tcPr>
          <w:p w:rsidRPr="00750C66" w:rsidR="008E0CE2" w:rsidP="008E75B7" w:rsidRDefault="008E0CE2" w14:paraId="65E99A68" wp14:textId="77777777">
            <w:pPr>
              <w:spacing w:before="60" w:after="60"/>
              <w:ind w:right="-108"/>
              <w:rPr>
                <w:rFonts w:ascii="Times New Roman" w:hAnsi="Times New Roman" w:cs="Times New Roman"/>
                <w:sz w:val="24"/>
                <w:szCs w:val="24"/>
              </w:rPr>
            </w:pPr>
            <w:r>
              <w:rPr>
                <w:rFonts w:ascii="Times New Roman" w:hAnsi="Times New Roman" w:cs="Times New Roman"/>
                <w:sz w:val="24"/>
                <w:szCs w:val="24"/>
              </w:rPr>
              <w:t>Database connection Issues</w:t>
            </w:r>
          </w:p>
        </w:tc>
      </w:tr>
    </w:tbl>
    <w:p xmlns:wp14="http://schemas.microsoft.com/office/word/2010/wordml" w:rsidR="008E0CE2" w:rsidP="008E0CE2" w:rsidRDefault="008E0CE2" w14:paraId="6B699379" wp14:textId="77777777">
      <w:pPr>
        <w:jc w:val="center"/>
        <w:rPr>
          <w:b/>
          <w:bCs/>
          <w:sz w:val="40"/>
          <w:szCs w:val="40"/>
          <w:u w:val="single"/>
          <w:lang w:val="en-US"/>
        </w:rPr>
      </w:pPr>
    </w:p>
    <w:tbl>
      <w:tblPr>
        <w:tblW w:w="9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2448"/>
        <w:gridCol w:w="3600"/>
        <w:gridCol w:w="3060"/>
      </w:tblGrid>
      <w:tr xmlns:wp14="http://schemas.microsoft.com/office/word/2010/wordml" w:rsidRPr="00750C66" w:rsidR="008E0CE2" w:rsidTr="1B072715" w14:paraId="48A01A25" wp14:textId="77777777">
        <w:tc>
          <w:tcPr>
            <w:tcW w:w="2448" w:type="dxa"/>
            <w:shd w:val="clear" w:color="auto" w:fill="auto"/>
            <w:tcMar/>
          </w:tcPr>
          <w:p w:rsidRPr="00750C66" w:rsidR="008E0CE2" w:rsidP="008E75B7" w:rsidRDefault="008E0CE2" w14:paraId="6CF6A74F"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Use Case ID</w:t>
            </w:r>
          </w:p>
        </w:tc>
        <w:tc>
          <w:tcPr>
            <w:tcW w:w="6660" w:type="dxa"/>
            <w:gridSpan w:val="2"/>
            <w:shd w:val="clear" w:color="auto" w:fill="auto"/>
            <w:tcMar/>
          </w:tcPr>
          <w:p w:rsidRPr="00750C66" w:rsidR="008E0CE2" w:rsidP="008E75B7" w:rsidRDefault="008E0CE2" w14:paraId="08248E91"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UC</w:t>
            </w:r>
            <w:r>
              <w:rPr>
                <w:rFonts w:ascii="Times New Roman" w:hAnsi="Times New Roman" w:cs="Times New Roman"/>
                <w:sz w:val="24"/>
                <w:szCs w:val="24"/>
              </w:rPr>
              <w:t>2</w:t>
            </w:r>
          </w:p>
        </w:tc>
      </w:tr>
      <w:tr xmlns:wp14="http://schemas.microsoft.com/office/word/2010/wordml" w:rsidRPr="00750C66" w:rsidR="008E0CE2" w:rsidTr="1B072715" w14:paraId="48ED3EAA" wp14:textId="77777777">
        <w:tc>
          <w:tcPr>
            <w:tcW w:w="2448" w:type="dxa"/>
            <w:shd w:val="clear" w:color="auto" w:fill="auto"/>
            <w:tcMar/>
          </w:tcPr>
          <w:p w:rsidRPr="00750C66" w:rsidR="008E0CE2" w:rsidP="008E75B7" w:rsidRDefault="008E0CE2" w14:paraId="06F66C5A"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Use Case Name</w:t>
            </w:r>
          </w:p>
        </w:tc>
        <w:tc>
          <w:tcPr>
            <w:tcW w:w="6660" w:type="dxa"/>
            <w:gridSpan w:val="2"/>
            <w:shd w:val="clear" w:color="auto" w:fill="auto"/>
            <w:tcMar/>
          </w:tcPr>
          <w:p w:rsidRPr="00750C66" w:rsidR="008E0CE2" w:rsidP="1B072715" w:rsidRDefault="008E0CE2" w14:paraId="7F164C8B" wp14:textId="09B5CED5">
            <w:pPr>
              <w:pStyle w:val="Normal"/>
              <w:spacing w:before="60" w:after="60"/>
              <w:ind w:right="-108"/>
              <w:rPr>
                <w:rFonts w:ascii="Times New Roman" w:hAnsi="Times New Roman" w:cs="Times New Roman"/>
                <w:sz w:val="24"/>
                <w:szCs w:val="24"/>
              </w:rPr>
            </w:pPr>
            <w:r w:rsidRPr="1B072715" w:rsidR="1B072715">
              <w:rPr>
                <w:rFonts w:ascii="Times New Roman" w:hAnsi="Times New Roman" w:cs="Times New Roman"/>
              </w:rPr>
              <w:t>Tenant</w:t>
            </w:r>
            <w:r w:rsidRPr="1B072715" w:rsidR="1B072715">
              <w:rPr>
                <w:rFonts w:ascii="Times New Roman" w:hAnsi="Times New Roman" w:cs="Times New Roman"/>
                <w:sz w:val="24"/>
                <w:szCs w:val="24"/>
              </w:rPr>
              <w:t xml:space="preserve"> Login</w:t>
            </w:r>
          </w:p>
        </w:tc>
      </w:tr>
      <w:tr xmlns:wp14="http://schemas.microsoft.com/office/word/2010/wordml" w:rsidRPr="00750C66" w:rsidR="008E0CE2" w:rsidTr="1B072715" w14:paraId="1DCEB6F7" wp14:textId="77777777">
        <w:tc>
          <w:tcPr>
            <w:tcW w:w="2448" w:type="dxa"/>
            <w:shd w:val="clear" w:color="auto" w:fill="auto"/>
            <w:tcMar/>
          </w:tcPr>
          <w:p w:rsidRPr="00750C66" w:rsidR="008E0CE2" w:rsidP="008E75B7" w:rsidRDefault="008E0CE2" w14:paraId="184AC8C4" wp14:textId="77777777">
            <w:pPr>
              <w:rPr>
                <w:rFonts w:ascii="Times New Roman" w:hAnsi="Times New Roman" w:cs="Times New Roman"/>
                <w:sz w:val="24"/>
                <w:szCs w:val="24"/>
              </w:rPr>
            </w:pPr>
            <w:r w:rsidRPr="00750C66">
              <w:rPr>
                <w:rFonts w:ascii="Times New Roman" w:hAnsi="Times New Roman" w:cs="Times New Roman"/>
                <w:sz w:val="24"/>
                <w:szCs w:val="24"/>
              </w:rPr>
              <w:t>Actor</w:t>
            </w:r>
          </w:p>
        </w:tc>
        <w:tc>
          <w:tcPr>
            <w:tcW w:w="6660" w:type="dxa"/>
            <w:gridSpan w:val="2"/>
            <w:shd w:val="clear" w:color="auto" w:fill="auto"/>
            <w:tcMar/>
          </w:tcPr>
          <w:p w:rsidRPr="00750C66" w:rsidR="008E0CE2" w:rsidP="1B072715" w:rsidRDefault="008E0CE2" w14:paraId="3026F82D" wp14:textId="14B18548">
            <w:pPr>
              <w:pStyle w:val="Normal"/>
              <w:rPr>
                <w:rFonts w:ascii="Times New Roman" w:hAnsi="Times New Roman" w:cs="Times New Roman"/>
                <w:sz w:val="24"/>
                <w:szCs w:val="24"/>
              </w:rPr>
            </w:pPr>
            <w:r w:rsidRPr="1B072715" w:rsidR="1B072715">
              <w:rPr>
                <w:rFonts w:ascii="Times New Roman" w:hAnsi="Times New Roman" w:cs="Times New Roman"/>
              </w:rPr>
              <w:t>Tenant</w:t>
            </w:r>
            <w:r w:rsidRPr="1B072715" w:rsidR="1B072715">
              <w:rPr>
                <w:rFonts w:ascii="Times New Roman" w:hAnsi="Times New Roman" w:cs="Times New Roman"/>
                <w:sz w:val="24"/>
                <w:szCs w:val="24"/>
              </w:rPr>
              <w:t xml:space="preserve"> </w:t>
            </w:r>
          </w:p>
        </w:tc>
      </w:tr>
      <w:tr xmlns:wp14="http://schemas.microsoft.com/office/word/2010/wordml" w:rsidRPr="00750C66" w:rsidR="008E0CE2" w:rsidTr="1B072715" w14:paraId="5F7670AA" wp14:textId="77777777">
        <w:tc>
          <w:tcPr>
            <w:tcW w:w="2448" w:type="dxa"/>
            <w:shd w:val="clear" w:color="auto" w:fill="auto"/>
            <w:tcMar/>
          </w:tcPr>
          <w:p w:rsidRPr="00750C66" w:rsidR="008E0CE2" w:rsidP="008E75B7" w:rsidRDefault="008E0CE2" w14:paraId="02F99ED9"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Description</w:t>
            </w:r>
          </w:p>
        </w:tc>
        <w:tc>
          <w:tcPr>
            <w:tcW w:w="6660" w:type="dxa"/>
            <w:gridSpan w:val="2"/>
            <w:shd w:val="clear" w:color="auto" w:fill="auto"/>
            <w:tcMar/>
          </w:tcPr>
          <w:p w:rsidRPr="00750C66" w:rsidR="008E0CE2" w:rsidP="008E75B7" w:rsidRDefault="008E0CE2" w14:paraId="5F47EB53"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 xml:space="preserve">This use case describes how the </w:t>
            </w:r>
            <w:r>
              <w:rPr>
                <w:rFonts w:ascii="Times New Roman" w:hAnsi="Times New Roman" w:cs="Times New Roman"/>
                <w:sz w:val="24"/>
                <w:szCs w:val="24"/>
              </w:rPr>
              <w:t>user</w:t>
            </w:r>
            <w:r w:rsidRPr="00750C66">
              <w:rPr>
                <w:rFonts w:ascii="Times New Roman" w:hAnsi="Times New Roman" w:cs="Times New Roman"/>
                <w:sz w:val="24"/>
                <w:szCs w:val="24"/>
              </w:rPr>
              <w:t xml:space="preserve"> logs in to the app with his mail id and password.</w:t>
            </w:r>
          </w:p>
        </w:tc>
      </w:tr>
      <w:tr xmlns:wp14="http://schemas.microsoft.com/office/word/2010/wordml" w:rsidRPr="00750C66" w:rsidR="008E0CE2" w:rsidTr="1B072715" w14:paraId="77CF39E2" wp14:textId="77777777">
        <w:tc>
          <w:tcPr>
            <w:tcW w:w="2448" w:type="dxa"/>
            <w:shd w:val="clear" w:color="auto" w:fill="auto"/>
            <w:tcMar/>
          </w:tcPr>
          <w:p w:rsidRPr="00750C66" w:rsidR="008E0CE2" w:rsidP="008E75B7" w:rsidRDefault="008E0CE2" w14:paraId="15ACBC74"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Triggering event</w:t>
            </w:r>
          </w:p>
        </w:tc>
        <w:tc>
          <w:tcPr>
            <w:tcW w:w="6660" w:type="dxa"/>
            <w:gridSpan w:val="2"/>
            <w:shd w:val="clear" w:color="auto" w:fill="auto"/>
            <w:tcMar/>
          </w:tcPr>
          <w:p w:rsidRPr="00750C66" w:rsidR="008E0CE2" w:rsidP="008E75B7" w:rsidRDefault="008E0CE2" w14:paraId="389C4911"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 xml:space="preserve">Actor selects the </w:t>
            </w:r>
            <w:r>
              <w:rPr>
                <w:rFonts w:ascii="Times New Roman" w:hAnsi="Times New Roman" w:cs="Times New Roman"/>
                <w:b/>
                <w:sz w:val="24"/>
                <w:szCs w:val="24"/>
              </w:rPr>
              <w:t>Login</w:t>
            </w:r>
            <w:r w:rsidRPr="00750C66">
              <w:rPr>
                <w:rFonts w:ascii="Times New Roman" w:hAnsi="Times New Roman" w:cs="Times New Roman"/>
                <w:sz w:val="24"/>
                <w:szCs w:val="24"/>
              </w:rPr>
              <w:t xml:space="preserve"> link</w:t>
            </w:r>
          </w:p>
        </w:tc>
      </w:tr>
      <w:tr xmlns:wp14="http://schemas.microsoft.com/office/word/2010/wordml" w:rsidRPr="00750C66" w:rsidR="008E0CE2" w:rsidTr="1B072715" w14:paraId="2ABA1D43" wp14:textId="77777777">
        <w:tc>
          <w:tcPr>
            <w:tcW w:w="2448" w:type="dxa"/>
            <w:shd w:val="clear" w:color="auto" w:fill="auto"/>
            <w:tcMar/>
          </w:tcPr>
          <w:p w:rsidRPr="00750C66" w:rsidR="008E0CE2" w:rsidP="008E75B7" w:rsidRDefault="008E0CE2" w14:paraId="0E314D51"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Preconditions</w:t>
            </w:r>
          </w:p>
        </w:tc>
        <w:tc>
          <w:tcPr>
            <w:tcW w:w="6660" w:type="dxa"/>
            <w:gridSpan w:val="2"/>
            <w:shd w:val="clear" w:color="auto" w:fill="auto"/>
            <w:tcMar/>
          </w:tcPr>
          <w:p w:rsidRPr="00750C66" w:rsidR="008E0CE2" w:rsidP="008E75B7" w:rsidRDefault="008E0CE2" w14:paraId="70656587"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The Actor must have registered mail id before login to the app.</w:t>
            </w:r>
          </w:p>
        </w:tc>
      </w:tr>
      <w:tr xmlns:wp14="http://schemas.microsoft.com/office/word/2010/wordml" w:rsidRPr="00750C66" w:rsidR="008E0CE2" w:rsidTr="1B072715" w14:paraId="476FBAA1" wp14:textId="77777777">
        <w:trPr>
          <w:trHeight w:val="403"/>
        </w:trPr>
        <w:tc>
          <w:tcPr>
            <w:tcW w:w="2448" w:type="dxa"/>
            <w:vMerge w:val="restart"/>
            <w:shd w:val="clear" w:color="auto" w:fill="auto"/>
            <w:tcMar/>
          </w:tcPr>
          <w:p w:rsidRPr="00750C66" w:rsidR="008E0CE2" w:rsidP="008E75B7" w:rsidRDefault="008E0CE2" w14:paraId="552D7ACD"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Flow of events</w:t>
            </w:r>
          </w:p>
        </w:tc>
        <w:tc>
          <w:tcPr>
            <w:tcW w:w="3600" w:type="dxa"/>
            <w:shd w:val="clear" w:color="auto" w:fill="auto"/>
            <w:tcMar/>
          </w:tcPr>
          <w:p w:rsidRPr="00750C66" w:rsidR="008E0CE2" w:rsidP="008E75B7" w:rsidRDefault="008E0CE2" w14:paraId="51C1F604"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Actor</w:t>
            </w:r>
          </w:p>
        </w:tc>
        <w:tc>
          <w:tcPr>
            <w:tcW w:w="3060" w:type="dxa"/>
            <w:shd w:val="clear" w:color="auto" w:fill="auto"/>
            <w:tcMar/>
          </w:tcPr>
          <w:p w:rsidRPr="00750C66" w:rsidR="008E0CE2" w:rsidP="008E75B7" w:rsidRDefault="008E0CE2" w14:paraId="350BE639"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System</w:t>
            </w:r>
          </w:p>
        </w:tc>
      </w:tr>
      <w:tr xmlns:wp14="http://schemas.microsoft.com/office/word/2010/wordml" w:rsidRPr="00750C66" w:rsidR="008E0CE2" w:rsidTr="1B072715" w14:paraId="28F5F256" wp14:textId="77777777">
        <w:trPr>
          <w:trHeight w:val="402"/>
        </w:trPr>
        <w:tc>
          <w:tcPr>
            <w:tcW w:w="2448" w:type="dxa"/>
            <w:vMerge/>
            <w:tcMar/>
          </w:tcPr>
          <w:p w:rsidRPr="00750C66" w:rsidR="008E0CE2" w:rsidP="008E75B7" w:rsidRDefault="008E0CE2" w14:paraId="3FE9F23F" wp14:textId="77777777">
            <w:pPr>
              <w:tabs>
                <w:tab w:val="left" w:pos="5940"/>
                <w:tab w:val="left" w:pos="6300"/>
              </w:tabs>
              <w:spacing w:before="60" w:after="60"/>
              <w:ind w:right="-108"/>
              <w:rPr>
                <w:rFonts w:ascii="Times New Roman" w:hAnsi="Times New Roman" w:cs="Times New Roman"/>
                <w:sz w:val="24"/>
                <w:szCs w:val="24"/>
              </w:rPr>
            </w:pPr>
          </w:p>
        </w:tc>
        <w:tc>
          <w:tcPr>
            <w:tcW w:w="3600" w:type="dxa"/>
            <w:shd w:val="clear" w:color="auto" w:fill="auto"/>
            <w:tcMar/>
          </w:tcPr>
          <w:p w:rsidRPr="00750C66" w:rsidR="008E0CE2" w:rsidP="008E75B7" w:rsidRDefault="008E0CE2" w14:paraId="5BA42E8A" wp14:textId="48C40203">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1. Tenant enters his registered mail id or username.</w:t>
            </w:r>
          </w:p>
          <w:p w:rsidRPr="00750C66" w:rsidR="008E0CE2" w:rsidP="008E75B7" w:rsidRDefault="008E0CE2" w14:paraId="51718AB0" wp14:textId="11742AB8">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2. Tenant enters his password.</w:t>
            </w:r>
          </w:p>
          <w:p w:rsidRPr="00750C66" w:rsidR="008E0CE2" w:rsidP="008E75B7" w:rsidRDefault="008E0CE2" w14:paraId="56A28546"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3. Click Login</w:t>
            </w:r>
          </w:p>
        </w:tc>
        <w:tc>
          <w:tcPr>
            <w:tcW w:w="3060" w:type="dxa"/>
            <w:shd w:val="clear" w:color="auto" w:fill="auto"/>
            <w:tcMar/>
          </w:tcPr>
          <w:p w:rsidRPr="00750C66" w:rsidR="008E0CE2" w:rsidP="008E75B7" w:rsidRDefault="008E0CE2" w14:paraId="6DC6FE0E" wp14:textId="77777777">
            <w:pPr>
              <w:spacing w:before="60" w:after="60"/>
              <w:ind w:left="189" w:right="-108" w:hanging="189"/>
              <w:rPr>
                <w:rFonts w:ascii="Times New Roman" w:hAnsi="Times New Roman" w:cs="Times New Roman"/>
                <w:sz w:val="24"/>
                <w:szCs w:val="24"/>
              </w:rPr>
            </w:pPr>
            <w:r w:rsidRPr="00750C66">
              <w:rPr>
                <w:rFonts w:ascii="Times New Roman" w:hAnsi="Times New Roman" w:cs="Times New Roman"/>
                <w:sz w:val="24"/>
                <w:szCs w:val="24"/>
              </w:rPr>
              <w:t>1 All the information (mail id and password) sends to the database.</w:t>
            </w:r>
          </w:p>
          <w:p w:rsidRPr="00750C66" w:rsidR="008E0CE2" w:rsidP="008E75B7" w:rsidRDefault="008E0CE2" w14:paraId="0A5B3E01" wp14:textId="77777777">
            <w:pPr>
              <w:ind w:left="189" w:hanging="189"/>
              <w:rPr>
                <w:rFonts w:ascii="Times New Roman" w:hAnsi="Times New Roman" w:cs="Times New Roman"/>
                <w:sz w:val="24"/>
                <w:szCs w:val="24"/>
              </w:rPr>
            </w:pPr>
            <w:r w:rsidRPr="00750C66">
              <w:rPr>
                <w:rFonts w:ascii="Times New Roman" w:hAnsi="Times New Roman" w:cs="Times New Roman"/>
                <w:sz w:val="24"/>
                <w:szCs w:val="24"/>
              </w:rPr>
              <w:t>2 Data base authenticates the information and acknowledges to the system as a valid user.</w:t>
            </w:r>
          </w:p>
          <w:p w:rsidRPr="00750C66" w:rsidR="008E0CE2" w:rsidP="008E75B7" w:rsidRDefault="008E0CE2" w14:paraId="251842AA" wp14:textId="77777777">
            <w:pPr>
              <w:spacing w:before="60" w:after="60"/>
              <w:ind w:left="189" w:right="-108" w:hanging="189"/>
              <w:rPr>
                <w:rFonts w:ascii="Times New Roman" w:hAnsi="Times New Roman" w:cs="Times New Roman"/>
                <w:sz w:val="24"/>
                <w:szCs w:val="24"/>
              </w:rPr>
            </w:pPr>
            <w:r w:rsidRPr="00750C66">
              <w:rPr>
                <w:rFonts w:ascii="Times New Roman" w:hAnsi="Times New Roman" w:cs="Times New Roman"/>
                <w:sz w:val="24"/>
                <w:szCs w:val="24"/>
              </w:rPr>
              <w:t>3 System displays the menu page to the user.</w:t>
            </w:r>
          </w:p>
        </w:tc>
      </w:tr>
      <w:tr xmlns:wp14="http://schemas.microsoft.com/office/word/2010/wordml" w:rsidRPr="00750C66" w:rsidR="008E0CE2" w:rsidTr="1B072715" w14:paraId="6C345AC3" wp14:textId="77777777">
        <w:tc>
          <w:tcPr>
            <w:tcW w:w="2448" w:type="dxa"/>
            <w:tcBorders>
              <w:top w:val="single" w:color="auto" w:sz="4" w:space="0"/>
              <w:left w:val="single" w:color="auto" w:sz="4" w:space="0"/>
              <w:bottom w:val="single" w:color="auto" w:sz="4" w:space="0"/>
              <w:right w:val="single" w:color="auto" w:sz="4" w:space="0"/>
            </w:tcBorders>
            <w:shd w:val="clear" w:color="auto" w:fill="auto"/>
            <w:tcMar/>
          </w:tcPr>
          <w:p w:rsidRPr="00750C66" w:rsidR="008E0CE2" w:rsidP="008E75B7" w:rsidRDefault="008E0CE2" w14:paraId="6BEFDB2E"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Post conditions</w:t>
            </w:r>
          </w:p>
        </w:tc>
        <w:tc>
          <w:tcPr>
            <w:tcW w:w="6660" w:type="dxa"/>
            <w:gridSpan w:val="2"/>
            <w:tcBorders>
              <w:top w:val="single" w:color="auto" w:sz="4" w:space="0"/>
              <w:left w:val="single" w:color="auto" w:sz="4" w:space="0"/>
              <w:bottom w:val="single" w:color="auto" w:sz="4" w:space="0"/>
              <w:right w:val="single" w:color="auto" w:sz="4" w:space="0"/>
            </w:tcBorders>
            <w:shd w:val="clear" w:color="auto" w:fill="auto"/>
            <w:tcMar/>
          </w:tcPr>
          <w:p w:rsidRPr="00750C66" w:rsidR="008E0CE2" w:rsidP="008E75B7" w:rsidRDefault="008E0CE2" w14:paraId="76FEA0B9"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The Actor see the menu page after successful login.</w:t>
            </w:r>
          </w:p>
        </w:tc>
      </w:tr>
      <w:tr xmlns:wp14="http://schemas.microsoft.com/office/word/2010/wordml" w:rsidRPr="00750C66" w:rsidR="008E0CE2" w:rsidTr="1B072715" w14:paraId="4C56A295" wp14:textId="77777777">
        <w:tc>
          <w:tcPr>
            <w:tcW w:w="2448" w:type="dxa"/>
            <w:shd w:val="clear" w:color="auto" w:fill="auto"/>
            <w:tcMar/>
          </w:tcPr>
          <w:p w:rsidRPr="00750C66" w:rsidR="008E0CE2" w:rsidP="008E75B7" w:rsidRDefault="008E0CE2" w14:paraId="2533FE5E"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Exception - Conditions</w:t>
            </w:r>
          </w:p>
        </w:tc>
        <w:tc>
          <w:tcPr>
            <w:tcW w:w="6660" w:type="dxa"/>
            <w:gridSpan w:val="2"/>
            <w:shd w:val="clear" w:color="auto" w:fill="auto"/>
            <w:tcMar/>
          </w:tcPr>
          <w:p w:rsidRPr="00750C66" w:rsidR="008E0CE2" w:rsidP="008E75B7" w:rsidRDefault="008E0CE2" w14:paraId="67A2D36B" wp14:textId="77777777">
            <w:pPr>
              <w:spacing w:before="60" w:after="60"/>
              <w:ind w:right="-108"/>
              <w:rPr>
                <w:rFonts w:ascii="Times New Roman" w:hAnsi="Times New Roman" w:cs="Times New Roman"/>
                <w:sz w:val="24"/>
                <w:szCs w:val="24"/>
              </w:rPr>
            </w:pPr>
            <w:r>
              <w:rPr>
                <w:rFonts w:ascii="Times New Roman" w:hAnsi="Times New Roman" w:cs="Times New Roman"/>
                <w:sz w:val="24"/>
                <w:szCs w:val="24"/>
              </w:rPr>
              <w:t>Database connection Issues</w:t>
            </w:r>
          </w:p>
        </w:tc>
      </w:tr>
    </w:tbl>
    <w:p xmlns:wp14="http://schemas.microsoft.com/office/word/2010/wordml" w:rsidR="008E0CE2" w:rsidP="008E0CE2" w:rsidRDefault="008E0CE2" w14:paraId="1F72F646" wp14:textId="77777777">
      <w:pPr>
        <w:jc w:val="center"/>
        <w:rPr>
          <w:sz w:val="24"/>
          <w:szCs w:val="24"/>
          <w:lang w:val="en-US"/>
        </w:rPr>
      </w:pPr>
    </w:p>
    <w:tbl>
      <w:tblPr>
        <w:tblW w:w="9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2448"/>
        <w:gridCol w:w="3600"/>
        <w:gridCol w:w="3060"/>
      </w:tblGrid>
      <w:tr xmlns:wp14="http://schemas.microsoft.com/office/word/2010/wordml" w:rsidRPr="00750C66" w:rsidR="008E0CE2" w:rsidTr="1B072715" w14:paraId="171E1BF5" wp14:textId="77777777">
        <w:tc>
          <w:tcPr>
            <w:tcW w:w="2448" w:type="dxa"/>
            <w:shd w:val="clear" w:color="auto" w:fill="auto"/>
            <w:tcMar/>
          </w:tcPr>
          <w:p w:rsidRPr="00750C66" w:rsidR="008E0CE2" w:rsidP="008E75B7" w:rsidRDefault="008E0CE2" w14:paraId="3612B9CA"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Use Case ID</w:t>
            </w:r>
          </w:p>
        </w:tc>
        <w:tc>
          <w:tcPr>
            <w:tcW w:w="6660" w:type="dxa"/>
            <w:gridSpan w:val="2"/>
            <w:shd w:val="clear" w:color="auto" w:fill="auto"/>
            <w:tcMar/>
          </w:tcPr>
          <w:p w:rsidRPr="00750C66" w:rsidR="008E0CE2" w:rsidP="008E75B7" w:rsidRDefault="008E0CE2" w14:paraId="25FDEEDA"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UC</w:t>
            </w:r>
            <w:r>
              <w:rPr>
                <w:rFonts w:ascii="Times New Roman" w:hAnsi="Times New Roman" w:cs="Times New Roman"/>
                <w:sz w:val="24"/>
                <w:szCs w:val="24"/>
              </w:rPr>
              <w:t>3</w:t>
            </w:r>
          </w:p>
        </w:tc>
      </w:tr>
      <w:tr xmlns:wp14="http://schemas.microsoft.com/office/word/2010/wordml" w:rsidRPr="00750C66" w:rsidR="008E0CE2" w:rsidTr="1B072715" w14:paraId="0D985671" wp14:textId="77777777">
        <w:tc>
          <w:tcPr>
            <w:tcW w:w="2448" w:type="dxa"/>
            <w:shd w:val="clear" w:color="auto" w:fill="auto"/>
            <w:tcMar/>
          </w:tcPr>
          <w:p w:rsidRPr="00750C66" w:rsidR="008E0CE2" w:rsidP="008E75B7" w:rsidRDefault="008E0CE2" w14:paraId="677E6A9E"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Use Case Name</w:t>
            </w:r>
          </w:p>
        </w:tc>
        <w:tc>
          <w:tcPr>
            <w:tcW w:w="6660" w:type="dxa"/>
            <w:gridSpan w:val="2"/>
            <w:shd w:val="clear" w:color="auto" w:fill="auto"/>
            <w:tcMar/>
          </w:tcPr>
          <w:p w:rsidRPr="00750C66" w:rsidR="008E0CE2" w:rsidP="008E75B7" w:rsidRDefault="008E0CE2" w14:paraId="0C8683D8" wp14:textId="71360521">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Tenant Reset password</w:t>
            </w:r>
          </w:p>
        </w:tc>
      </w:tr>
      <w:tr xmlns:wp14="http://schemas.microsoft.com/office/word/2010/wordml" w:rsidRPr="00750C66" w:rsidR="008E0CE2" w:rsidTr="1B072715" w14:paraId="0CF79CCA" wp14:textId="77777777">
        <w:tc>
          <w:tcPr>
            <w:tcW w:w="2448" w:type="dxa"/>
            <w:shd w:val="clear" w:color="auto" w:fill="auto"/>
            <w:tcMar/>
          </w:tcPr>
          <w:p w:rsidRPr="00750C66" w:rsidR="008E0CE2" w:rsidP="008E75B7" w:rsidRDefault="008E0CE2" w14:paraId="5D1144B1" wp14:textId="77777777">
            <w:pPr>
              <w:rPr>
                <w:rFonts w:ascii="Times New Roman" w:hAnsi="Times New Roman" w:cs="Times New Roman"/>
                <w:sz w:val="24"/>
                <w:szCs w:val="24"/>
              </w:rPr>
            </w:pPr>
            <w:r w:rsidRPr="00750C66">
              <w:rPr>
                <w:rFonts w:ascii="Times New Roman" w:hAnsi="Times New Roman" w:cs="Times New Roman"/>
                <w:sz w:val="24"/>
                <w:szCs w:val="24"/>
              </w:rPr>
              <w:t>Actor</w:t>
            </w:r>
          </w:p>
        </w:tc>
        <w:tc>
          <w:tcPr>
            <w:tcW w:w="6660" w:type="dxa"/>
            <w:gridSpan w:val="2"/>
            <w:shd w:val="clear" w:color="auto" w:fill="auto"/>
            <w:tcMar/>
          </w:tcPr>
          <w:p w:rsidRPr="00750C66" w:rsidR="008E0CE2" w:rsidP="008E75B7" w:rsidRDefault="008E0CE2" w14:paraId="4C3A1CD3" wp14:textId="62F644AF">
            <w:pPr>
              <w:rPr>
                <w:rFonts w:ascii="Times New Roman" w:hAnsi="Times New Roman" w:cs="Times New Roman"/>
                <w:sz w:val="24"/>
                <w:szCs w:val="24"/>
              </w:rPr>
            </w:pPr>
            <w:r w:rsidRPr="1B072715" w:rsidR="1B072715">
              <w:rPr>
                <w:rFonts w:ascii="Times New Roman" w:hAnsi="Times New Roman" w:cs="Times New Roman"/>
                <w:sz w:val="24"/>
                <w:szCs w:val="24"/>
              </w:rPr>
              <w:t xml:space="preserve">Tenant, </w:t>
            </w:r>
          </w:p>
        </w:tc>
      </w:tr>
      <w:tr xmlns:wp14="http://schemas.microsoft.com/office/word/2010/wordml" w:rsidRPr="00750C66" w:rsidR="008E0CE2" w:rsidTr="1B072715" w14:paraId="760EC0D2" wp14:textId="77777777">
        <w:tc>
          <w:tcPr>
            <w:tcW w:w="2448" w:type="dxa"/>
            <w:shd w:val="clear" w:color="auto" w:fill="auto"/>
            <w:tcMar/>
          </w:tcPr>
          <w:p w:rsidRPr="00750C66" w:rsidR="008E0CE2" w:rsidP="008E75B7" w:rsidRDefault="008E0CE2" w14:paraId="513D93E2"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Description</w:t>
            </w:r>
          </w:p>
        </w:tc>
        <w:tc>
          <w:tcPr>
            <w:tcW w:w="6660" w:type="dxa"/>
            <w:gridSpan w:val="2"/>
            <w:shd w:val="clear" w:color="auto" w:fill="auto"/>
            <w:tcMar/>
          </w:tcPr>
          <w:p w:rsidRPr="00750C66" w:rsidR="008E0CE2" w:rsidP="008E75B7" w:rsidRDefault="008E0CE2" w14:paraId="5DF1A242" wp14:textId="30105C4B">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This use case describes how the Tenant reset his password using his mail id</w:t>
            </w:r>
          </w:p>
        </w:tc>
      </w:tr>
      <w:tr xmlns:wp14="http://schemas.microsoft.com/office/word/2010/wordml" w:rsidRPr="00750C66" w:rsidR="008E0CE2" w:rsidTr="1B072715" w14:paraId="031B7978" wp14:textId="77777777">
        <w:tc>
          <w:tcPr>
            <w:tcW w:w="2448" w:type="dxa"/>
            <w:shd w:val="clear" w:color="auto" w:fill="auto"/>
            <w:tcMar/>
          </w:tcPr>
          <w:p w:rsidRPr="00750C66" w:rsidR="008E0CE2" w:rsidP="008E75B7" w:rsidRDefault="008E0CE2" w14:paraId="7143B847"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Triggering event</w:t>
            </w:r>
          </w:p>
        </w:tc>
        <w:tc>
          <w:tcPr>
            <w:tcW w:w="6660" w:type="dxa"/>
            <w:gridSpan w:val="2"/>
            <w:shd w:val="clear" w:color="auto" w:fill="auto"/>
            <w:tcMar/>
          </w:tcPr>
          <w:p w:rsidRPr="00750C66" w:rsidR="008E0CE2" w:rsidP="1B072715" w:rsidRDefault="008E0CE2" w14:paraId="6ADDE989" wp14:textId="0FC961F8">
            <w:pPr>
              <w:pStyle w:val="Normal"/>
              <w:spacing w:before="60" w:after="60"/>
              <w:ind w:right="-108"/>
              <w:rPr>
                <w:rFonts w:ascii="Times New Roman" w:hAnsi="Times New Roman" w:cs="Times New Roman"/>
                <w:sz w:val="24"/>
                <w:szCs w:val="24"/>
              </w:rPr>
            </w:pPr>
            <w:r w:rsidRPr="1B072715" w:rsidR="1B072715">
              <w:rPr>
                <w:rFonts w:ascii="Times New Roman" w:hAnsi="Times New Roman" w:cs="Times New Roman"/>
              </w:rPr>
              <w:t>Tenant</w:t>
            </w:r>
            <w:r w:rsidRPr="1B072715" w:rsidR="1B072715">
              <w:rPr>
                <w:rFonts w:ascii="Times New Roman" w:hAnsi="Times New Roman" w:cs="Times New Roman"/>
                <w:sz w:val="24"/>
                <w:szCs w:val="24"/>
              </w:rPr>
              <w:t xml:space="preserve"> selects the </w:t>
            </w:r>
            <w:r w:rsidRPr="1B072715" w:rsidR="1B072715">
              <w:rPr>
                <w:rFonts w:ascii="Times New Roman" w:hAnsi="Times New Roman" w:cs="Times New Roman"/>
                <w:b w:val="1"/>
                <w:bCs w:val="1"/>
                <w:sz w:val="24"/>
                <w:szCs w:val="24"/>
              </w:rPr>
              <w:t>Forgot Password</w:t>
            </w:r>
            <w:r w:rsidRPr="1B072715" w:rsidR="1B072715">
              <w:rPr>
                <w:rFonts w:ascii="Times New Roman" w:hAnsi="Times New Roman" w:cs="Times New Roman"/>
                <w:sz w:val="24"/>
                <w:szCs w:val="24"/>
              </w:rPr>
              <w:t xml:space="preserve"> link</w:t>
            </w:r>
          </w:p>
        </w:tc>
      </w:tr>
      <w:tr xmlns:wp14="http://schemas.microsoft.com/office/word/2010/wordml" w:rsidRPr="00750C66" w:rsidR="008E0CE2" w:rsidTr="1B072715" w14:paraId="09A2C77B" wp14:textId="77777777">
        <w:tc>
          <w:tcPr>
            <w:tcW w:w="2448" w:type="dxa"/>
            <w:shd w:val="clear" w:color="auto" w:fill="auto"/>
            <w:tcMar/>
          </w:tcPr>
          <w:p w:rsidRPr="00750C66" w:rsidR="008E0CE2" w:rsidP="008E75B7" w:rsidRDefault="008E0CE2" w14:paraId="23EAE1EC"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Preconditions</w:t>
            </w:r>
          </w:p>
        </w:tc>
        <w:tc>
          <w:tcPr>
            <w:tcW w:w="6660" w:type="dxa"/>
            <w:gridSpan w:val="2"/>
            <w:shd w:val="clear" w:color="auto" w:fill="auto"/>
            <w:tcMar/>
          </w:tcPr>
          <w:p w:rsidRPr="00750C66" w:rsidR="008E0CE2" w:rsidP="008E75B7" w:rsidRDefault="008E0CE2" w14:paraId="191880C1" wp14:textId="5D20B3F3">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The Tenant must have registered mail id before login to the app.</w:t>
            </w:r>
          </w:p>
        </w:tc>
      </w:tr>
      <w:tr xmlns:wp14="http://schemas.microsoft.com/office/word/2010/wordml" w:rsidRPr="00750C66" w:rsidR="008E0CE2" w:rsidTr="1B072715" w14:paraId="695DD10C" wp14:textId="77777777">
        <w:trPr>
          <w:trHeight w:val="403"/>
        </w:trPr>
        <w:tc>
          <w:tcPr>
            <w:tcW w:w="2448" w:type="dxa"/>
            <w:vMerge w:val="restart"/>
            <w:shd w:val="clear" w:color="auto" w:fill="auto"/>
            <w:tcMar/>
          </w:tcPr>
          <w:p w:rsidRPr="00750C66" w:rsidR="008E0CE2" w:rsidP="008E75B7" w:rsidRDefault="008E0CE2" w14:paraId="19F0CE04"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Flow of events</w:t>
            </w:r>
          </w:p>
        </w:tc>
        <w:tc>
          <w:tcPr>
            <w:tcW w:w="3600" w:type="dxa"/>
            <w:shd w:val="clear" w:color="auto" w:fill="auto"/>
            <w:tcMar/>
          </w:tcPr>
          <w:p w:rsidRPr="00750C66" w:rsidR="008E0CE2" w:rsidP="008E75B7" w:rsidRDefault="008E0CE2" w14:paraId="722121A1"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Actor</w:t>
            </w:r>
          </w:p>
        </w:tc>
        <w:tc>
          <w:tcPr>
            <w:tcW w:w="3060" w:type="dxa"/>
            <w:shd w:val="clear" w:color="auto" w:fill="auto"/>
            <w:tcMar/>
          </w:tcPr>
          <w:p w:rsidRPr="00750C66" w:rsidR="008E0CE2" w:rsidP="008E75B7" w:rsidRDefault="008E0CE2" w14:paraId="2612946C"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System</w:t>
            </w:r>
          </w:p>
        </w:tc>
      </w:tr>
      <w:tr xmlns:wp14="http://schemas.microsoft.com/office/word/2010/wordml" w:rsidRPr="00750C66" w:rsidR="008E0CE2" w:rsidTr="1B072715" w14:paraId="334BB392" wp14:textId="77777777">
        <w:trPr>
          <w:trHeight w:val="402"/>
        </w:trPr>
        <w:tc>
          <w:tcPr>
            <w:tcW w:w="2448" w:type="dxa"/>
            <w:vMerge/>
            <w:tcMar/>
          </w:tcPr>
          <w:p w:rsidRPr="00750C66" w:rsidR="008E0CE2" w:rsidP="008E75B7" w:rsidRDefault="008E0CE2" w14:paraId="08CE6F91" wp14:textId="77777777">
            <w:pPr>
              <w:tabs>
                <w:tab w:val="left" w:pos="5940"/>
                <w:tab w:val="left" w:pos="6300"/>
              </w:tabs>
              <w:spacing w:before="60" w:after="60"/>
              <w:ind w:right="-108"/>
              <w:rPr>
                <w:rFonts w:ascii="Times New Roman" w:hAnsi="Times New Roman" w:cs="Times New Roman"/>
                <w:sz w:val="24"/>
                <w:szCs w:val="24"/>
              </w:rPr>
            </w:pPr>
          </w:p>
        </w:tc>
        <w:tc>
          <w:tcPr>
            <w:tcW w:w="3600" w:type="dxa"/>
            <w:shd w:val="clear" w:color="auto" w:fill="auto"/>
            <w:tcMar/>
          </w:tcPr>
          <w:p w:rsidRPr="00750C66" w:rsidR="008E0CE2" w:rsidP="008E75B7" w:rsidRDefault="008E0CE2" w14:paraId="20160557" wp14:textId="3E9E2EF0">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1. Tenant enters his registered mail id or username.</w:t>
            </w:r>
          </w:p>
          <w:p w:rsidRPr="00750C66" w:rsidR="008E0CE2" w:rsidP="008E75B7" w:rsidRDefault="008E0CE2" w14:paraId="61CDCEAD" wp14:textId="77777777">
            <w:pPr>
              <w:spacing w:before="60" w:after="60"/>
              <w:ind w:right="-108"/>
              <w:rPr>
                <w:rFonts w:ascii="Times New Roman" w:hAnsi="Times New Roman" w:cs="Times New Roman"/>
                <w:sz w:val="24"/>
                <w:szCs w:val="24"/>
              </w:rPr>
            </w:pPr>
          </w:p>
          <w:p w:rsidRPr="00750C66" w:rsidR="008E0CE2" w:rsidP="008E75B7" w:rsidRDefault="008E0CE2" w14:paraId="48CCB0A6" wp14:textId="77777777">
            <w:pPr>
              <w:spacing w:before="60" w:after="60"/>
              <w:ind w:right="-108"/>
              <w:rPr>
                <w:rFonts w:ascii="Times New Roman" w:hAnsi="Times New Roman" w:cs="Times New Roman"/>
                <w:sz w:val="24"/>
                <w:szCs w:val="24"/>
              </w:rPr>
            </w:pPr>
            <w:r>
              <w:rPr>
                <w:rFonts w:ascii="Times New Roman" w:hAnsi="Times New Roman" w:cs="Times New Roman"/>
                <w:sz w:val="24"/>
                <w:szCs w:val="24"/>
              </w:rPr>
              <w:t>2</w:t>
            </w:r>
            <w:r w:rsidRPr="00750C66">
              <w:rPr>
                <w:rFonts w:ascii="Times New Roman" w:hAnsi="Times New Roman" w:cs="Times New Roman"/>
                <w:sz w:val="24"/>
                <w:szCs w:val="24"/>
              </w:rPr>
              <w:t xml:space="preserve">. Click </w:t>
            </w:r>
            <w:r>
              <w:rPr>
                <w:rFonts w:ascii="Times New Roman" w:hAnsi="Times New Roman" w:cs="Times New Roman"/>
                <w:sz w:val="24"/>
                <w:szCs w:val="24"/>
              </w:rPr>
              <w:t>submit</w:t>
            </w:r>
          </w:p>
        </w:tc>
        <w:tc>
          <w:tcPr>
            <w:tcW w:w="3060" w:type="dxa"/>
            <w:shd w:val="clear" w:color="auto" w:fill="auto"/>
            <w:tcMar/>
          </w:tcPr>
          <w:p w:rsidRPr="00750C66" w:rsidR="008E0CE2" w:rsidP="008E75B7" w:rsidRDefault="008E0CE2" w14:paraId="68760084" wp14:textId="77777777">
            <w:pPr>
              <w:spacing w:before="60" w:after="60"/>
              <w:ind w:left="189" w:right="-108" w:hanging="189"/>
              <w:rPr>
                <w:rFonts w:ascii="Times New Roman" w:hAnsi="Times New Roman" w:cs="Times New Roman"/>
                <w:sz w:val="24"/>
                <w:szCs w:val="24"/>
              </w:rPr>
            </w:pPr>
            <w:r w:rsidRPr="00750C66">
              <w:rPr>
                <w:rFonts w:ascii="Times New Roman" w:hAnsi="Times New Roman" w:cs="Times New Roman"/>
                <w:sz w:val="24"/>
                <w:szCs w:val="24"/>
              </w:rPr>
              <w:t>1 All the information (mail id and password) sends to the database.</w:t>
            </w:r>
          </w:p>
          <w:p w:rsidRPr="00750C66" w:rsidR="008E0CE2" w:rsidP="008E75B7" w:rsidRDefault="008E0CE2" w14:paraId="5BA89E8E" wp14:textId="77777777">
            <w:pPr>
              <w:ind w:left="189" w:hanging="189"/>
              <w:rPr>
                <w:rFonts w:ascii="Times New Roman" w:hAnsi="Times New Roman" w:cs="Times New Roman"/>
                <w:sz w:val="24"/>
                <w:szCs w:val="24"/>
              </w:rPr>
            </w:pPr>
            <w:r w:rsidRPr="00750C66">
              <w:rPr>
                <w:rFonts w:ascii="Times New Roman" w:hAnsi="Times New Roman" w:cs="Times New Roman"/>
                <w:sz w:val="24"/>
                <w:szCs w:val="24"/>
              </w:rPr>
              <w:t>2 Data base authenticates the information and acknowledges to the system as a valid user.</w:t>
            </w:r>
          </w:p>
          <w:p w:rsidRPr="00750C66" w:rsidR="008E0CE2" w:rsidP="008E75B7" w:rsidRDefault="008E0CE2" w14:paraId="608F721C" wp14:textId="77777777">
            <w:pPr>
              <w:spacing w:before="60" w:after="60"/>
              <w:ind w:left="189" w:right="-108" w:hanging="189"/>
              <w:rPr>
                <w:rFonts w:ascii="Times New Roman" w:hAnsi="Times New Roman" w:cs="Times New Roman"/>
                <w:sz w:val="24"/>
                <w:szCs w:val="24"/>
              </w:rPr>
            </w:pPr>
            <w:r w:rsidRPr="00750C66">
              <w:rPr>
                <w:rFonts w:ascii="Times New Roman" w:hAnsi="Times New Roman" w:cs="Times New Roman"/>
                <w:sz w:val="24"/>
                <w:szCs w:val="24"/>
              </w:rPr>
              <w:t xml:space="preserve">3 </w:t>
            </w:r>
            <w:r>
              <w:rPr>
                <w:rFonts w:ascii="Times New Roman" w:hAnsi="Times New Roman" w:cs="Times New Roman"/>
                <w:sz w:val="24"/>
                <w:szCs w:val="24"/>
              </w:rPr>
              <w:t>if the user exists them system sends him a mail regarding password resetting</w:t>
            </w:r>
          </w:p>
        </w:tc>
      </w:tr>
      <w:tr xmlns:wp14="http://schemas.microsoft.com/office/word/2010/wordml" w:rsidRPr="00750C66" w:rsidR="008E0CE2" w:rsidTr="1B072715" w14:paraId="1D648576" wp14:textId="77777777">
        <w:tc>
          <w:tcPr>
            <w:tcW w:w="2448" w:type="dxa"/>
            <w:tcBorders>
              <w:top w:val="single" w:color="auto" w:sz="4" w:space="0"/>
              <w:left w:val="single" w:color="auto" w:sz="4" w:space="0"/>
              <w:bottom w:val="single" w:color="auto" w:sz="4" w:space="0"/>
              <w:right w:val="single" w:color="auto" w:sz="4" w:space="0"/>
            </w:tcBorders>
            <w:shd w:val="clear" w:color="auto" w:fill="auto"/>
            <w:tcMar/>
          </w:tcPr>
          <w:p w:rsidRPr="00750C66" w:rsidR="008E0CE2" w:rsidP="008E75B7" w:rsidRDefault="008E0CE2" w14:paraId="645379B5"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Post conditions</w:t>
            </w:r>
          </w:p>
        </w:tc>
        <w:tc>
          <w:tcPr>
            <w:tcW w:w="6660" w:type="dxa"/>
            <w:gridSpan w:val="2"/>
            <w:tcBorders>
              <w:top w:val="single" w:color="auto" w:sz="4" w:space="0"/>
              <w:left w:val="single" w:color="auto" w:sz="4" w:space="0"/>
              <w:bottom w:val="single" w:color="auto" w:sz="4" w:space="0"/>
              <w:right w:val="single" w:color="auto" w:sz="4" w:space="0"/>
            </w:tcBorders>
            <w:shd w:val="clear" w:color="auto" w:fill="auto"/>
            <w:tcMar/>
          </w:tcPr>
          <w:p w:rsidRPr="00750C66" w:rsidR="008E0CE2" w:rsidP="008E75B7" w:rsidRDefault="008E0CE2" w14:paraId="3FEFB719"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The Actor see the menu page after successful login.</w:t>
            </w:r>
          </w:p>
        </w:tc>
      </w:tr>
      <w:tr xmlns:wp14="http://schemas.microsoft.com/office/word/2010/wordml" w:rsidRPr="00750C66" w:rsidR="008E0CE2" w:rsidTr="1B072715" w14:paraId="2A7E3524" wp14:textId="77777777">
        <w:tc>
          <w:tcPr>
            <w:tcW w:w="2448" w:type="dxa"/>
            <w:shd w:val="clear" w:color="auto" w:fill="auto"/>
            <w:tcMar/>
          </w:tcPr>
          <w:p w:rsidRPr="00750C66" w:rsidR="008E0CE2" w:rsidP="008E75B7" w:rsidRDefault="008E0CE2" w14:paraId="38FCB960"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Exception - Conditions</w:t>
            </w:r>
          </w:p>
        </w:tc>
        <w:tc>
          <w:tcPr>
            <w:tcW w:w="6660" w:type="dxa"/>
            <w:gridSpan w:val="2"/>
            <w:shd w:val="clear" w:color="auto" w:fill="auto"/>
            <w:tcMar/>
          </w:tcPr>
          <w:p w:rsidRPr="00750C66" w:rsidR="008E0CE2" w:rsidP="008E75B7" w:rsidRDefault="008E0CE2" w14:paraId="4699698F" wp14:textId="77777777">
            <w:pPr>
              <w:spacing w:before="60" w:after="60"/>
              <w:ind w:right="-108"/>
              <w:rPr>
                <w:rFonts w:ascii="Times New Roman" w:hAnsi="Times New Roman" w:cs="Times New Roman"/>
                <w:sz w:val="24"/>
                <w:szCs w:val="24"/>
              </w:rPr>
            </w:pPr>
            <w:r>
              <w:rPr>
                <w:rFonts w:ascii="Times New Roman" w:hAnsi="Times New Roman" w:cs="Times New Roman"/>
                <w:sz w:val="24"/>
                <w:szCs w:val="24"/>
              </w:rPr>
              <w:t>Database connection Issues</w:t>
            </w:r>
          </w:p>
        </w:tc>
      </w:tr>
    </w:tbl>
    <w:p xmlns:wp14="http://schemas.microsoft.com/office/word/2010/wordml" w:rsidR="008E0CE2" w:rsidP="008E0CE2" w:rsidRDefault="008E0CE2" w14:paraId="6BB9E253" wp14:textId="77777777">
      <w:pPr>
        <w:jc w:val="center"/>
        <w:rPr>
          <w:sz w:val="24"/>
          <w:szCs w:val="24"/>
          <w:lang w:val="en-US"/>
        </w:rPr>
      </w:pPr>
    </w:p>
    <w:p xmlns:wp14="http://schemas.microsoft.com/office/word/2010/wordml" w:rsidR="008E0CE2" w:rsidP="008E0CE2" w:rsidRDefault="008E0CE2" w14:paraId="23DE523C" wp14:textId="77777777">
      <w:pPr>
        <w:jc w:val="center"/>
        <w:rPr>
          <w:sz w:val="24"/>
          <w:szCs w:val="24"/>
          <w:lang w:val="en-US"/>
        </w:rPr>
      </w:pPr>
    </w:p>
    <w:p xmlns:wp14="http://schemas.microsoft.com/office/word/2010/wordml" w:rsidR="008E0CE2" w:rsidP="008E0CE2" w:rsidRDefault="008E0CE2" w14:paraId="52E56223" wp14:textId="77777777">
      <w:pPr>
        <w:jc w:val="center"/>
        <w:rPr>
          <w:sz w:val="24"/>
          <w:szCs w:val="24"/>
          <w:lang w:val="en-US"/>
        </w:rPr>
      </w:pPr>
    </w:p>
    <w:tbl>
      <w:tblPr>
        <w:tblW w:w="9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2448"/>
        <w:gridCol w:w="3600"/>
        <w:gridCol w:w="3060"/>
      </w:tblGrid>
      <w:tr xmlns:wp14="http://schemas.microsoft.com/office/word/2010/wordml" w:rsidRPr="00750C66" w:rsidR="008E0CE2" w:rsidTr="1B072715" w14:paraId="55CF4F5B" wp14:textId="77777777">
        <w:tc>
          <w:tcPr>
            <w:tcW w:w="2448" w:type="dxa"/>
            <w:shd w:val="clear" w:color="auto" w:fill="auto"/>
            <w:tcMar/>
          </w:tcPr>
          <w:p w:rsidRPr="00750C66" w:rsidR="008E0CE2" w:rsidP="008E75B7" w:rsidRDefault="008E0CE2" w14:paraId="369B1AC9"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lastRenderedPageBreak/>
              <w:t>Use Case ID</w:t>
            </w:r>
          </w:p>
        </w:tc>
        <w:tc>
          <w:tcPr>
            <w:tcW w:w="6660" w:type="dxa"/>
            <w:gridSpan w:val="2"/>
            <w:shd w:val="clear" w:color="auto" w:fill="auto"/>
            <w:tcMar/>
          </w:tcPr>
          <w:p w:rsidRPr="00750C66" w:rsidR="008E0CE2" w:rsidP="008E75B7" w:rsidRDefault="008E0CE2" w14:paraId="0A4B9009"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UC</w:t>
            </w:r>
            <w:r>
              <w:rPr>
                <w:rFonts w:ascii="Times New Roman" w:hAnsi="Times New Roman" w:cs="Times New Roman"/>
                <w:sz w:val="24"/>
                <w:szCs w:val="24"/>
              </w:rPr>
              <w:t>4</w:t>
            </w:r>
          </w:p>
        </w:tc>
      </w:tr>
      <w:tr xmlns:wp14="http://schemas.microsoft.com/office/word/2010/wordml" w:rsidRPr="00750C66" w:rsidR="008E0CE2" w:rsidTr="1B072715" w14:paraId="1A50BD93" wp14:textId="77777777">
        <w:tc>
          <w:tcPr>
            <w:tcW w:w="2448" w:type="dxa"/>
            <w:shd w:val="clear" w:color="auto" w:fill="auto"/>
            <w:tcMar/>
          </w:tcPr>
          <w:p w:rsidRPr="00750C66" w:rsidR="008E0CE2" w:rsidP="008E75B7" w:rsidRDefault="008E0CE2" w14:paraId="19793897"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Use Case Name</w:t>
            </w:r>
          </w:p>
        </w:tc>
        <w:tc>
          <w:tcPr>
            <w:tcW w:w="6660" w:type="dxa"/>
            <w:gridSpan w:val="2"/>
            <w:shd w:val="clear" w:color="auto" w:fill="auto"/>
            <w:tcMar/>
          </w:tcPr>
          <w:p w:rsidRPr="00750C66" w:rsidR="008E0CE2" w:rsidP="008E75B7" w:rsidRDefault="008E0CE2" w14:paraId="221A777E"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Manage Profile page</w:t>
            </w:r>
          </w:p>
        </w:tc>
      </w:tr>
      <w:tr xmlns:wp14="http://schemas.microsoft.com/office/word/2010/wordml" w:rsidRPr="00750C66" w:rsidR="008E0CE2" w:rsidTr="1B072715" w14:paraId="6A57FBA9" wp14:textId="77777777">
        <w:tc>
          <w:tcPr>
            <w:tcW w:w="2448" w:type="dxa"/>
            <w:shd w:val="clear" w:color="auto" w:fill="auto"/>
            <w:tcMar/>
          </w:tcPr>
          <w:p w:rsidRPr="00750C66" w:rsidR="008E0CE2" w:rsidP="008E75B7" w:rsidRDefault="008E0CE2" w14:paraId="729A6761"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Actor</w:t>
            </w:r>
          </w:p>
        </w:tc>
        <w:tc>
          <w:tcPr>
            <w:tcW w:w="6660" w:type="dxa"/>
            <w:gridSpan w:val="2"/>
            <w:shd w:val="clear" w:color="auto" w:fill="auto"/>
            <w:tcMar/>
          </w:tcPr>
          <w:p w:rsidRPr="00750C66" w:rsidR="008E0CE2" w:rsidP="008E75B7" w:rsidRDefault="008E0CE2" w14:paraId="0E3873AD" wp14:textId="31C79565">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Tenant</w:t>
            </w:r>
          </w:p>
        </w:tc>
      </w:tr>
      <w:tr xmlns:wp14="http://schemas.microsoft.com/office/word/2010/wordml" w:rsidRPr="00750C66" w:rsidR="008E0CE2" w:rsidTr="1B072715" w14:paraId="2503F6C6" wp14:textId="77777777">
        <w:tc>
          <w:tcPr>
            <w:tcW w:w="2448" w:type="dxa"/>
            <w:shd w:val="clear" w:color="auto" w:fill="auto"/>
            <w:tcMar/>
          </w:tcPr>
          <w:p w:rsidRPr="00750C66" w:rsidR="008E0CE2" w:rsidP="008E75B7" w:rsidRDefault="008E0CE2" w14:paraId="3684F335"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Description</w:t>
            </w:r>
          </w:p>
        </w:tc>
        <w:tc>
          <w:tcPr>
            <w:tcW w:w="6660" w:type="dxa"/>
            <w:gridSpan w:val="2"/>
            <w:shd w:val="clear" w:color="auto" w:fill="auto"/>
            <w:tcMar/>
          </w:tcPr>
          <w:p w:rsidRPr="00750C66" w:rsidR="008E0CE2" w:rsidP="008E75B7" w:rsidRDefault="008E0CE2" w14:paraId="35E6B93F" wp14:textId="35D332AA">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Tenant able to see all the details of his/her profile in application.</w:t>
            </w:r>
          </w:p>
        </w:tc>
      </w:tr>
      <w:tr xmlns:wp14="http://schemas.microsoft.com/office/word/2010/wordml" w:rsidRPr="00750C66" w:rsidR="008E0CE2" w:rsidTr="1B072715" w14:paraId="6AF712F2" wp14:textId="77777777">
        <w:tc>
          <w:tcPr>
            <w:tcW w:w="2448" w:type="dxa"/>
            <w:shd w:val="clear" w:color="auto" w:fill="auto"/>
            <w:tcMar/>
          </w:tcPr>
          <w:p w:rsidRPr="00750C66" w:rsidR="008E0CE2" w:rsidP="008E75B7" w:rsidRDefault="008E0CE2" w14:paraId="4975C001"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Triggering event</w:t>
            </w:r>
          </w:p>
        </w:tc>
        <w:tc>
          <w:tcPr>
            <w:tcW w:w="6660" w:type="dxa"/>
            <w:gridSpan w:val="2"/>
            <w:shd w:val="clear" w:color="auto" w:fill="auto"/>
            <w:tcMar/>
          </w:tcPr>
          <w:p w:rsidRPr="00750C66" w:rsidR="008E0CE2" w:rsidP="008E75B7" w:rsidRDefault="008E0CE2" w14:paraId="3A8C6095" wp14:textId="67A5F4FC">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Tenant clicks on the edit profile button in profile screen</w:t>
            </w:r>
          </w:p>
        </w:tc>
      </w:tr>
      <w:tr xmlns:wp14="http://schemas.microsoft.com/office/word/2010/wordml" w:rsidRPr="00750C66" w:rsidR="008E0CE2" w:rsidTr="1B072715" w14:paraId="1F903905" wp14:textId="77777777">
        <w:tc>
          <w:tcPr>
            <w:tcW w:w="2448" w:type="dxa"/>
            <w:shd w:val="clear" w:color="auto" w:fill="auto"/>
            <w:tcMar/>
          </w:tcPr>
          <w:p w:rsidRPr="00750C66" w:rsidR="008E0CE2" w:rsidP="008E75B7" w:rsidRDefault="008E0CE2" w14:paraId="1566BF18"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Preconditions</w:t>
            </w:r>
          </w:p>
        </w:tc>
        <w:tc>
          <w:tcPr>
            <w:tcW w:w="6660" w:type="dxa"/>
            <w:gridSpan w:val="2"/>
            <w:shd w:val="clear" w:color="auto" w:fill="auto"/>
            <w:tcMar/>
          </w:tcPr>
          <w:p w:rsidRPr="00750C66" w:rsidR="008E0CE2" w:rsidP="008E75B7" w:rsidRDefault="008E0CE2" w14:paraId="46830DCF" wp14:textId="61F2C3CB">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Tenant must enter their profile details</w:t>
            </w:r>
          </w:p>
        </w:tc>
      </w:tr>
      <w:tr xmlns:wp14="http://schemas.microsoft.com/office/word/2010/wordml" w:rsidRPr="00750C66" w:rsidR="008E0CE2" w:rsidTr="1B072715" w14:paraId="34653C5C" wp14:textId="77777777">
        <w:trPr>
          <w:trHeight w:val="403"/>
        </w:trPr>
        <w:tc>
          <w:tcPr>
            <w:tcW w:w="2448" w:type="dxa"/>
            <w:vMerge w:val="restart"/>
            <w:shd w:val="clear" w:color="auto" w:fill="auto"/>
            <w:tcMar/>
          </w:tcPr>
          <w:p w:rsidRPr="00750C66" w:rsidR="008E0CE2" w:rsidP="008E75B7" w:rsidRDefault="008E0CE2" w14:paraId="350B5E4C"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Flow of events</w:t>
            </w:r>
          </w:p>
        </w:tc>
        <w:tc>
          <w:tcPr>
            <w:tcW w:w="3600" w:type="dxa"/>
            <w:shd w:val="clear" w:color="auto" w:fill="auto"/>
            <w:tcMar/>
          </w:tcPr>
          <w:p w:rsidRPr="00750C66" w:rsidR="008E0CE2" w:rsidP="008E75B7" w:rsidRDefault="008E0CE2" w14:paraId="79AA20D9"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Actor</w:t>
            </w:r>
          </w:p>
        </w:tc>
        <w:tc>
          <w:tcPr>
            <w:tcW w:w="3060" w:type="dxa"/>
            <w:shd w:val="clear" w:color="auto" w:fill="auto"/>
            <w:tcMar/>
          </w:tcPr>
          <w:p w:rsidRPr="00750C66" w:rsidR="008E0CE2" w:rsidP="008E75B7" w:rsidRDefault="008E0CE2" w14:paraId="16591C90"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Flow of events</w:t>
            </w:r>
          </w:p>
        </w:tc>
      </w:tr>
      <w:tr xmlns:wp14="http://schemas.microsoft.com/office/word/2010/wordml" w:rsidRPr="00750C66" w:rsidR="008E0CE2" w:rsidTr="1B072715" w14:paraId="51EE5B56" wp14:textId="77777777">
        <w:trPr>
          <w:trHeight w:val="402"/>
        </w:trPr>
        <w:tc>
          <w:tcPr>
            <w:tcW w:w="2448" w:type="dxa"/>
            <w:vMerge/>
            <w:tcMar/>
          </w:tcPr>
          <w:p w:rsidRPr="00750C66" w:rsidR="008E0CE2" w:rsidP="008E75B7" w:rsidRDefault="008E0CE2" w14:paraId="07547A01" wp14:textId="77777777">
            <w:pPr>
              <w:tabs>
                <w:tab w:val="left" w:pos="5940"/>
                <w:tab w:val="left" w:pos="6300"/>
              </w:tabs>
              <w:spacing w:before="60" w:after="60"/>
              <w:ind w:right="-108"/>
              <w:rPr>
                <w:rFonts w:ascii="Times New Roman" w:hAnsi="Times New Roman" w:cs="Times New Roman"/>
                <w:sz w:val="24"/>
                <w:szCs w:val="24"/>
              </w:rPr>
            </w:pPr>
          </w:p>
        </w:tc>
        <w:tc>
          <w:tcPr>
            <w:tcW w:w="3600" w:type="dxa"/>
            <w:shd w:val="clear" w:color="auto" w:fill="auto"/>
            <w:tcMar/>
          </w:tcPr>
          <w:p w:rsidRPr="00750C66" w:rsidR="008E0CE2" w:rsidP="1B072715" w:rsidRDefault="008E0CE2" w14:paraId="1ABE62D6" wp14:textId="4705341D">
            <w:pPr>
              <w:pStyle w:val="Normal"/>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 xml:space="preserve">1. </w:t>
            </w:r>
            <w:r w:rsidRPr="1B072715" w:rsidR="1B072715">
              <w:rPr>
                <w:rFonts w:ascii="Times New Roman" w:hAnsi="Times New Roman" w:cs="Times New Roman"/>
              </w:rPr>
              <w:t>Tenant</w:t>
            </w:r>
            <w:r w:rsidRPr="1B072715" w:rsidR="1B072715">
              <w:rPr>
                <w:rFonts w:ascii="Times New Roman" w:hAnsi="Times New Roman" w:cs="Times New Roman"/>
                <w:sz w:val="24"/>
                <w:szCs w:val="24"/>
              </w:rPr>
              <w:t xml:space="preserve"> clicks profile button.</w:t>
            </w:r>
          </w:p>
          <w:p w:rsidRPr="00750C66" w:rsidR="008E0CE2" w:rsidP="1B072715" w:rsidRDefault="008E0CE2" w14:paraId="70F8AEA4" wp14:textId="4CFB5EE0">
            <w:pPr>
              <w:pStyle w:val="Normal"/>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 xml:space="preserve">2. </w:t>
            </w:r>
            <w:r w:rsidRPr="1B072715" w:rsidR="1B072715">
              <w:rPr>
                <w:rFonts w:ascii="Times New Roman" w:hAnsi="Times New Roman" w:cs="Times New Roman"/>
              </w:rPr>
              <w:t>Tenant</w:t>
            </w:r>
            <w:r w:rsidRPr="1B072715" w:rsidR="1B072715">
              <w:rPr>
                <w:rFonts w:ascii="Times New Roman" w:hAnsi="Times New Roman" w:cs="Times New Roman"/>
                <w:sz w:val="24"/>
                <w:szCs w:val="24"/>
              </w:rPr>
              <w:t xml:space="preserve"> change username and click save button.</w:t>
            </w:r>
          </w:p>
          <w:p w:rsidR="008E0CE2" w:rsidP="1B072715" w:rsidRDefault="008E0CE2" w14:paraId="7009A771" wp14:textId="537807F8">
            <w:pPr>
              <w:pStyle w:val="Normal"/>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 xml:space="preserve">3. </w:t>
            </w:r>
            <w:r w:rsidRPr="1B072715" w:rsidR="1B072715">
              <w:rPr>
                <w:rFonts w:ascii="Times New Roman" w:hAnsi="Times New Roman" w:cs="Times New Roman"/>
              </w:rPr>
              <w:t>Tenant</w:t>
            </w:r>
            <w:r w:rsidRPr="1B072715" w:rsidR="1B072715">
              <w:rPr>
                <w:rFonts w:ascii="Times New Roman" w:hAnsi="Times New Roman" w:cs="Times New Roman"/>
                <w:sz w:val="24"/>
                <w:szCs w:val="24"/>
              </w:rPr>
              <w:t xml:space="preserve"> change password and click the save button.</w:t>
            </w:r>
          </w:p>
          <w:p w:rsidRPr="00750C66" w:rsidR="008E0CE2" w:rsidP="1B072715" w:rsidRDefault="008E0CE2" w14:paraId="1FDE885D" wp14:textId="1A849046">
            <w:pPr>
              <w:pStyle w:val="Normal"/>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 xml:space="preserve">3. </w:t>
            </w:r>
            <w:r w:rsidRPr="1B072715" w:rsidR="1B072715">
              <w:rPr>
                <w:rFonts w:ascii="Times New Roman" w:hAnsi="Times New Roman" w:cs="Times New Roman"/>
              </w:rPr>
              <w:t>Tenant</w:t>
            </w:r>
            <w:r w:rsidRPr="1B072715" w:rsidR="1B072715">
              <w:rPr>
                <w:rFonts w:ascii="Times New Roman" w:hAnsi="Times New Roman" w:cs="Times New Roman"/>
                <w:sz w:val="24"/>
                <w:szCs w:val="24"/>
              </w:rPr>
              <w:t xml:space="preserve"> change password and click the save button.</w:t>
            </w:r>
          </w:p>
          <w:p w:rsidRPr="00750C66" w:rsidR="008E0CE2" w:rsidP="1B072715" w:rsidRDefault="008E0CE2" w14:paraId="13617648" wp14:textId="614CB791">
            <w:pPr>
              <w:pStyle w:val="Normal"/>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 xml:space="preserve">5. </w:t>
            </w:r>
            <w:r w:rsidRPr="1B072715" w:rsidR="1B072715">
              <w:rPr>
                <w:rFonts w:ascii="Times New Roman" w:hAnsi="Times New Roman" w:cs="Times New Roman"/>
              </w:rPr>
              <w:t>Tenant</w:t>
            </w:r>
            <w:r w:rsidRPr="1B072715" w:rsidR="1B072715">
              <w:rPr>
                <w:rFonts w:ascii="Times New Roman" w:hAnsi="Times New Roman" w:cs="Times New Roman"/>
                <w:sz w:val="24"/>
                <w:szCs w:val="24"/>
              </w:rPr>
              <w:t xml:space="preserve"> change the Phone number and click the save button.</w:t>
            </w:r>
          </w:p>
        </w:tc>
        <w:tc>
          <w:tcPr>
            <w:tcW w:w="3060" w:type="dxa"/>
            <w:shd w:val="clear" w:color="auto" w:fill="auto"/>
            <w:tcMar/>
          </w:tcPr>
          <w:p w:rsidRPr="00750C66" w:rsidR="008E0CE2" w:rsidP="008E75B7" w:rsidRDefault="008E0CE2" w14:paraId="28C6B08E"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 xml:space="preserve">1.1. Display the </w:t>
            </w:r>
            <w:r>
              <w:rPr>
                <w:rFonts w:ascii="Times New Roman" w:hAnsi="Times New Roman" w:cs="Times New Roman"/>
                <w:sz w:val="24"/>
                <w:szCs w:val="24"/>
              </w:rPr>
              <w:t>profile of the user</w:t>
            </w:r>
          </w:p>
          <w:p w:rsidRPr="00750C66" w:rsidR="008E0CE2" w:rsidP="008E75B7" w:rsidRDefault="008E0CE2" w14:paraId="5043CB0F" wp14:textId="77777777">
            <w:pPr>
              <w:spacing w:before="60" w:after="60"/>
              <w:ind w:right="-108"/>
              <w:rPr>
                <w:rFonts w:ascii="Times New Roman" w:hAnsi="Times New Roman" w:cs="Times New Roman"/>
                <w:sz w:val="24"/>
                <w:szCs w:val="24"/>
              </w:rPr>
            </w:pPr>
          </w:p>
          <w:p w:rsidR="008E0CE2" w:rsidP="008E75B7" w:rsidRDefault="008E0CE2" w14:paraId="605764BA"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 xml:space="preserve">2.1. </w:t>
            </w:r>
            <w:r>
              <w:rPr>
                <w:rFonts w:ascii="Times New Roman" w:hAnsi="Times New Roman" w:cs="Times New Roman"/>
                <w:sz w:val="24"/>
                <w:szCs w:val="24"/>
              </w:rPr>
              <w:t>Update the database with the changes if any and save the information in the database</w:t>
            </w:r>
          </w:p>
          <w:p w:rsidRPr="00750C66" w:rsidR="008E0CE2" w:rsidP="008E75B7" w:rsidRDefault="008E0CE2" w14:paraId="07459315" wp14:textId="77777777">
            <w:pPr>
              <w:spacing w:before="60" w:after="60"/>
              <w:ind w:right="-108"/>
              <w:rPr>
                <w:rFonts w:ascii="Times New Roman" w:hAnsi="Times New Roman" w:cs="Times New Roman"/>
                <w:sz w:val="24"/>
                <w:szCs w:val="24"/>
              </w:rPr>
            </w:pPr>
          </w:p>
          <w:p w:rsidRPr="00750C66" w:rsidR="008E0CE2" w:rsidP="008E75B7" w:rsidRDefault="008E0CE2" w14:paraId="6537F28F" wp14:textId="77777777">
            <w:pPr>
              <w:spacing w:before="60" w:after="60"/>
              <w:ind w:right="-108"/>
              <w:rPr>
                <w:rFonts w:ascii="Times New Roman" w:hAnsi="Times New Roman" w:cs="Times New Roman"/>
                <w:sz w:val="24"/>
                <w:szCs w:val="24"/>
              </w:rPr>
            </w:pPr>
          </w:p>
        </w:tc>
      </w:tr>
      <w:tr xmlns:wp14="http://schemas.microsoft.com/office/word/2010/wordml" w:rsidRPr="00750C66" w:rsidR="008E0CE2" w:rsidTr="1B072715" w14:paraId="1B82DF73" wp14:textId="77777777">
        <w:tc>
          <w:tcPr>
            <w:tcW w:w="2448" w:type="dxa"/>
            <w:tcBorders>
              <w:top w:val="single" w:color="auto" w:sz="4" w:space="0"/>
              <w:left w:val="single" w:color="auto" w:sz="4" w:space="0"/>
              <w:bottom w:val="single" w:color="auto" w:sz="4" w:space="0"/>
              <w:right w:val="single" w:color="auto" w:sz="4" w:space="0"/>
            </w:tcBorders>
            <w:shd w:val="clear" w:color="auto" w:fill="auto"/>
            <w:tcMar/>
          </w:tcPr>
          <w:p w:rsidRPr="00750C66" w:rsidR="008E0CE2" w:rsidP="008E75B7" w:rsidRDefault="008E0CE2" w14:paraId="1780EB58"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Post conditions</w:t>
            </w:r>
          </w:p>
        </w:tc>
        <w:tc>
          <w:tcPr>
            <w:tcW w:w="6660" w:type="dxa"/>
            <w:gridSpan w:val="2"/>
            <w:tcBorders>
              <w:top w:val="single" w:color="auto" w:sz="4" w:space="0"/>
              <w:left w:val="single" w:color="auto" w:sz="4" w:space="0"/>
              <w:bottom w:val="single" w:color="auto" w:sz="4" w:space="0"/>
              <w:right w:val="single" w:color="auto" w:sz="4" w:space="0"/>
            </w:tcBorders>
            <w:shd w:val="clear" w:color="auto" w:fill="auto"/>
            <w:tcMar/>
          </w:tcPr>
          <w:p w:rsidRPr="00750C66" w:rsidR="008E0CE2" w:rsidP="1B072715" w:rsidRDefault="008E0CE2" w14:paraId="4A35F708" wp14:textId="1E7141C2">
            <w:pPr>
              <w:pStyle w:val="Normal"/>
              <w:spacing w:before="60" w:after="60"/>
              <w:ind w:right="-108"/>
              <w:rPr>
                <w:rFonts w:ascii="Times New Roman" w:hAnsi="Times New Roman" w:cs="Times New Roman"/>
                <w:sz w:val="24"/>
                <w:szCs w:val="24"/>
              </w:rPr>
            </w:pPr>
            <w:r w:rsidRPr="1B072715" w:rsidR="1B072715">
              <w:rPr>
                <w:rFonts w:ascii="Times New Roman" w:hAnsi="Times New Roman" w:cs="Times New Roman"/>
              </w:rPr>
              <w:t>Tenant will</w:t>
            </w:r>
            <w:r w:rsidRPr="1B072715" w:rsidR="1B072715">
              <w:rPr>
                <w:rFonts w:ascii="Times New Roman" w:hAnsi="Times New Roman" w:cs="Times New Roman"/>
                <w:sz w:val="24"/>
                <w:szCs w:val="24"/>
              </w:rPr>
              <w:t xml:space="preserve"> logout from application after checking his/her profile.</w:t>
            </w:r>
          </w:p>
        </w:tc>
      </w:tr>
      <w:tr xmlns:wp14="http://schemas.microsoft.com/office/word/2010/wordml" w:rsidRPr="00750C66" w:rsidR="008E0CE2" w:rsidTr="1B072715" w14:paraId="3CF95F8B" wp14:textId="77777777">
        <w:tc>
          <w:tcPr>
            <w:tcW w:w="2448" w:type="dxa"/>
            <w:shd w:val="clear" w:color="auto" w:fill="auto"/>
            <w:tcMar/>
          </w:tcPr>
          <w:p w:rsidRPr="00750C66" w:rsidR="008E0CE2" w:rsidP="008E75B7" w:rsidRDefault="008E0CE2" w14:paraId="0583A5FD"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Exception - Conditions</w:t>
            </w:r>
          </w:p>
        </w:tc>
        <w:tc>
          <w:tcPr>
            <w:tcW w:w="6660" w:type="dxa"/>
            <w:gridSpan w:val="2"/>
            <w:shd w:val="clear" w:color="auto" w:fill="auto"/>
            <w:tcMar/>
          </w:tcPr>
          <w:p w:rsidRPr="00750C66" w:rsidR="008E0CE2" w:rsidP="008E75B7" w:rsidRDefault="008E0CE2" w14:paraId="3F02B920"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While updating profile, the details should be correct.</w:t>
            </w:r>
          </w:p>
        </w:tc>
      </w:tr>
    </w:tbl>
    <w:p xmlns:wp14="http://schemas.microsoft.com/office/word/2010/wordml" w:rsidR="008E0CE2" w:rsidP="008E0CE2" w:rsidRDefault="008E0CE2" w14:paraId="6DFB9E20" wp14:textId="77777777">
      <w:pPr>
        <w:jc w:val="center"/>
        <w:rPr>
          <w:sz w:val="24"/>
          <w:szCs w:val="24"/>
          <w:lang w:val="en-US"/>
        </w:rPr>
      </w:pPr>
    </w:p>
    <w:tbl>
      <w:tblPr>
        <w:tblW w:w="9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2448"/>
        <w:gridCol w:w="3600"/>
        <w:gridCol w:w="3060"/>
      </w:tblGrid>
      <w:tr xmlns:wp14="http://schemas.microsoft.com/office/word/2010/wordml" w:rsidRPr="00750C66" w:rsidR="008E0CE2" w:rsidTr="1B072715" w14:paraId="0622022A" wp14:textId="77777777">
        <w:tc>
          <w:tcPr>
            <w:tcW w:w="2448" w:type="dxa"/>
            <w:shd w:val="clear" w:color="auto" w:fill="auto"/>
            <w:tcMar/>
          </w:tcPr>
          <w:p w:rsidRPr="00750C66" w:rsidR="008E0CE2" w:rsidP="008E75B7" w:rsidRDefault="008E0CE2" w14:paraId="56A108C6"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Use Case ID</w:t>
            </w:r>
          </w:p>
        </w:tc>
        <w:tc>
          <w:tcPr>
            <w:tcW w:w="6660" w:type="dxa"/>
            <w:gridSpan w:val="2"/>
            <w:shd w:val="clear" w:color="auto" w:fill="auto"/>
            <w:tcMar/>
          </w:tcPr>
          <w:p w:rsidRPr="00750C66" w:rsidR="008E0CE2" w:rsidP="008E75B7" w:rsidRDefault="008E0CE2" w14:paraId="594AE858"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UC</w:t>
            </w:r>
            <w:r>
              <w:rPr>
                <w:rFonts w:ascii="Times New Roman" w:hAnsi="Times New Roman" w:cs="Times New Roman"/>
                <w:sz w:val="24"/>
                <w:szCs w:val="24"/>
              </w:rPr>
              <w:t>5</w:t>
            </w:r>
          </w:p>
        </w:tc>
      </w:tr>
      <w:tr xmlns:wp14="http://schemas.microsoft.com/office/word/2010/wordml" w:rsidRPr="00750C66" w:rsidR="008E0CE2" w:rsidTr="1B072715" w14:paraId="400ABEF3" wp14:textId="77777777">
        <w:tc>
          <w:tcPr>
            <w:tcW w:w="2448" w:type="dxa"/>
            <w:shd w:val="clear" w:color="auto" w:fill="auto"/>
            <w:tcMar/>
          </w:tcPr>
          <w:p w:rsidRPr="00750C66" w:rsidR="008E0CE2" w:rsidP="008E75B7" w:rsidRDefault="008E0CE2" w14:paraId="4A9EF431"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Use Case Name</w:t>
            </w:r>
          </w:p>
        </w:tc>
        <w:tc>
          <w:tcPr>
            <w:tcW w:w="6660" w:type="dxa"/>
            <w:gridSpan w:val="2"/>
            <w:shd w:val="clear" w:color="auto" w:fill="auto"/>
            <w:tcMar/>
          </w:tcPr>
          <w:p w:rsidRPr="00750C66" w:rsidR="008E0CE2" w:rsidP="008E75B7" w:rsidRDefault="008E0CE2" w14:paraId="7BDA3A26" wp14:textId="77777777">
            <w:pPr>
              <w:spacing w:before="60" w:after="60"/>
              <w:ind w:right="-108"/>
              <w:rPr>
                <w:rFonts w:ascii="Times New Roman" w:hAnsi="Times New Roman" w:cs="Times New Roman"/>
                <w:sz w:val="24"/>
                <w:szCs w:val="24"/>
              </w:rPr>
            </w:pPr>
            <w:r>
              <w:rPr>
                <w:rFonts w:ascii="Times New Roman" w:hAnsi="Times New Roman" w:cs="Times New Roman"/>
                <w:sz w:val="24"/>
                <w:szCs w:val="24"/>
              </w:rPr>
              <w:t>Add Apartment</w:t>
            </w:r>
          </w:p>
        </w:tc>
      </w:tr>
      <w:tr xmlns:wp14="http://schemas.microsoft.com/office/word/2010/wordml" w:rsidRPr="00750C66" w:rsidR="008E0CE2" w:rsidTr="1B072715" w14:paraId="52C07B28" wp14:textId="77777777">
        <w:tc>
          <w:tcPr>
            <w:tcW w:w="2448" w:type="dxa"/>
            <w:shd w:val="clear" w:color="auto" w:fill="auto"/>
            <w:tcMar/>
          </w:tcPr>
          <w:p w:rsidRPr="00750C66" w:rsidR="008E0CE2" w:rsidP="008E75B7" w:rsidRDefault="008E0CE2" w14:paraId="408DD2C3"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Actor</w:t>
            </w:r>
          </w:p>
        </w:tc>
        <w:tc>
          <w:tcPr>
            <w:tcW w:w="6660" w:type="dxa"/>
            <w:gridSpan w:val="2"/>
            <w:shd w:val="clear" w:color="auto" w:fill="auto"/>
            <w:tcMar/>
          </w:tcPr>
          <w:p w:rsidRPr="00750C66" w:rsidR="008E0CE2" w:rsidP="008E75B7" w:rsidRDefault="008E0CE2" w14:paraId="177BFEB2" wp14:textId="797D8058">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Landlord</w:t>
            </w:r>
          </w:p>
        </w:tc>
      </w:tr>
      <w:tr xmlns:wp14="http://schemas.microsoft.com/office/word/2010/wordml" w:rsidRPr="00750C66" w:rsidR="008E0CE2" w:rsidTr="1B072715" w14:paraId="522BB4AC" wp14:textId="77777777">
        <w:tc>
          <w:tcPr>
            <w:tcW w:w="2448" w:type="dxa"/>
            <w:shd w:val="clear" w:color="auto" w:fill="auto"/>
            <w:tcMar/>
          </w:tcPr>
          <w:p w:rsidRPr="00750C66" w:rsidR="008E0CE2" w:rsidP="008E75B7" w:rsidRDefault="008E0CE2" w14:paraId="653C03CD"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Description</w:t>
            </w:r>
          </w:p>
        </w:tc>
        <w:tc>
          <w:tcPr>
            <w:tcW w:w="6660" w:type="dxa"/>
            <w:gridSpan w:val="2"/>
            <w:shd w:val="clear" w:color="auto" w:fill="auto"/>
            <w:tcMar/>
          </w:tcPr>
          <w:p w:rsidRPr="00750C66" w:rsidR="008E0CE2" w:rsidP="008E75B7" w:rsidRDefault="008E0CE2" w14:paraId="3E1CCEAA" wp14:textId="7EC0190C">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Landlord able</w:t>
            </w:r>
            <w:r w:rsidRPr="1B072715" w:rsidR="1B072715">
              <w:rPr>
                <w:rFonts w:ascii="Times New Roman" w:hAnsi="Times New Roman" w:cs="Times New Roman"/>
                <w:sz w:val="24"/>
                <w:szCs w:val="24"/>
              </w:rPr>
              <w:t xml:space="preserve"> to add the details of the apartment of his/her profile in application.</w:t>
            </w:r>
          </w:p>
        </w:tc>
      </w:tr>
      <w:tr xmlns:wp14="http://schemas.microsoft.com/office/word/2010/wordml" w:rsidRPr="00750C66" w:rsidR="008E0CE2" w:rsidTr="1B072715" w14:paraId="2A6086B7" wp14:textId="77777777">
        <w:tc>
          <w:tcPr>
            <w:tcW w:w="2448" w:type="dxa"/>
            <w:shd w:val="clear" w:color="auto" w:fill="auto"/>
            <w:tcMar/>
          </w:tcPr>
          <w:p w:rsidRPr="00750C66" w:rsidR="008E0CE2" w:rsidP="008E75B7" w:rsidRDefault="008E0CE2" w14:paraId="60AB3942"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Triggering event</w:t>
            </w:r>
          </w:p>
        </w:tc>
        <w:tc>
          <w:tcPr>
            <w:tcW w:w="6660" w:type="dxa"/>
            <w:gridSpan w:val="2"/>
            <w:shd w:val="clear" w:color="auto" w:fill="auto"/>
            <w:tcMar/>
          </w:tcPr>
          <w:p w:rsidRPr="00750C66" w:rsidR="008E0CE2" w:rsidP="008E75B7" w:rsidRDefault="008E0CE2" w14:paraId="785FC86F" wp14:textId="493C9D48">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 xml:space="preserve">Landlord clicks on the </w:t>
            </w:r>
            <w:r w:rsidRPr="1B072715" w:rsidR="1B072715">
              <w:rPr>
                <w:rFonts w:ascii="Times New Roman" w:hAnsi="Times New Roman" w:cs="Times New Roman"/>
                <w:b w:val="1"/>
                <w:bCs w:val="1"/>
                <w:sz w:val="24"/>
                <w:szCs w:val="24"/>
              </w:rPr>
              <w:t>Add Apartment</w:t>
            </w:r>
            <w:r w:rsidRPr="1B072715" w:rsidR="1B072715">
              <w:rPr>
                <w:rFonts w:ascii="Times New Roman" w:hAnsi="Times New Roman" w:cs="Times New Roman"/>
                <w:sz w:val="24"/>
                <w:szCs w:val="24"/>
              </w:rPr>
              <w:t xml:space="preserve"> button in home screen</w:t>
            </w:r>
          </w:p>
        </w:tc>
      </w:tr>
      <w:tr xmlns:wp14="http://schemas.microsoft.com/office/word/2010/wordml" w:rsidRPr="00750C66" w:rsidR="008E0CE2" w:rsidTr="1B072715" w14:paraId="6ECF25B3" wp14:textId="77777777">
        <w:tc>
          <w:tcPr>
            <w:tcW w:w="2448" w:type="dxa"/>
            <w:shd w:val="clear" w:color="auto" w:fill="auto"/>
            <w:tcMar/>
          </w:tcPr>
          <w:p w:rsidRPr="00750C66" w:rsidR="008E0CE2" w:rsidP="008E75B7" w:rsidRDefault="008E0CE2" w14:paraId="176558B5"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Preconditions</w:t>
            </w:r>
          </w:p>
        </w:tc>
        <w:tc>
          <w:tcPr>
            <w:tcW w:w="6660" w:type="dxa"/>
            <w:gridSpan w:val="2"/>
            <w:shd w:val="clear" w:color="auto" w:fill="auto"/>
            <w:tcMar/>
          </w:tcPr>
          <w:p w:rsidRPr="00750C66" w:rsidR="008E0CE2" w:rsidP="008E75B7" w:rsidRDefault="008E0CE2" w14:paraId="077A6313" wp14:textId="3B275B09">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Landlord must be logged in</w:t>
            </w:r>
          </w:p>
        </w:tc>
      </w:tr>
      <w:tr xmlns:wp14="http://schemas.microsoft.com/office/word/2010/wordml" w:rsidRPr="00750C66" w:rsidR="008E0CE2" w:rsidTr="1B072715" w14:paraId="6DE83AF0" wp14:textId="77777777">
        <w:trPr>
          <w:trHeight w:val="403"/>
        </w:trPr>
        <w:tc>
          <w:tcPr>
            <w:tcW w:w="2448" w:type="dxa"/>
            <w:vMerge w:val="restart"/>
            <w:shd w:val="clear" w:color="auto" w:fill="auto"/>
            <w:tcMar/>
          </w:tcPr>
          <w:p w:rsidRPr="00750C66" w:rsidR="008E0CE2" w:rsidP="008E75B7" w:rsidRDefault="008E0CE2" w14:paraId="5D08C73B"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Flow of events</w:t>
            </w:r>
          </w:p>
        </w:tc>
        <w:tc>
          <w:tcPr>
            <w:tcW w:w="3600" w:type="dxa"/>
            <w:shd w:val="clear" w:color="auto" w:fill="auto"/>
            <w:tcMar/>
          </w:tcPr>
          <w:p w:rsidRPr="00750C66" w:rsidR="008E0CE2" w:rsidP="008E75B7" w:rsidRDefault="008E0CE2" w14:paraId="600ABDCD"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Actor</w:t>
            </w:r>
          </w:p>
        </w:tc>
        <w:tc>
          <w:tcPr>
            <w:tcW w:w="3060" w:type="dxa"/>
            <w:shd w:val="clear" w:color="auto" w:fill="auto"/>
            <w:tcMar/>
          </w:tcPr>
          <w:p w:rsidRPr="00750C66" w:rsidR="008E0CE2" w:rsidP="008E75B7" w:rsidRDefault="008E0CE2" w14:paraId="042DC83A"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Flow of events</w:t>
            </w:r>
          </w:p>
        </w:tc>
      </w:tr>
      <w:tr xmlns:wp14="http://schemas.microsoft.com/office/word/2010/wordml" w:rsidRPr="00750C66" w:rsidR="008E0CE2" w:rsidTr="1B072715" w14:paraId="054A775E" wp14:textId="77777777">
        <w:trPr>
          <w:trHeight w:val="402"/>
        </w:trPr>
        <w:tc>
          <w:tcPr>
            <w:tcW w:w="2448" w:type="dxa"/>
            <w:vMerge/>
            <w:tcMar/>
          </w:tcPr>
          <w:p w:rsidRPr="00750C66" w:rsidR="008E0CE2" w:rsidP="008E75B7" w:rsidRDefault="008E0CE2" w14:paraId="70DF9E56" wp14:textId="77777777">
            <w:pPr>
              <w:tabs>
                <w:tab w:val="left" w:pos="5940"/>
                <w:tab w:val="left" w:pos="6300"/>
              </w:tabs>
              <w:spacing w:before="60" w:after="60"/>
              <w:ind w:right="-108"/>
              <w:rPr>
                <w:rFonts w:ascii="Times New Roman" w:hAnsi="Times New Roman" w:cs="Times New Roman"/>
                <w:sz w:val="24"/>
                <w:szCs w:val="24"/>
              </w:rPr>
            </w:pPr>
          </w:p>
        </w:tc>
        <w:tc>
          <w:tcPr>
            <w:tcW w:w="3600" w:type="dxa"/>
            <w:shd w:val="clear" w:color="auto" w:fill="auto"/>
            <w:tcMar/>
          </w:tcPr>
          <w:p w:rsidRPr="00750C66" w:rsidR="008E0CE2" w:rsidP="1B072715" w:rsidRDefault="008E0CE2" w14:paraId="14D6B03D" wp14:textId="36A52680">
            <w:pPr>
              <w:pStyle w:val="Normal"/>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 xml:space="preserve">1. </w:t>
            </w:r>
            <w:r w:rsidRPr="1B072715" w:rsidR="1B072715">
              <w:rPr>
                <w:rFonts w:ascii="Times New Roman" w:hAnsi="Times New Roman" w:cs="Times New Roman"/>
                <w:sz w:val="24"/>
                <w:szCs w:val="24"/>
              </w:rPr>
              <w:t>Landlord adds</w:t>
            </w:r>
            <w:r w:rsidRPr="1B072715" w:rsidR="1B072715">
              <w:rPr>
                <w:rFonts w:ascii="Times New Roman" w:hAnsi="Times New Roman" w:cs="Times New Roman"/>
                <w:sz w:val="24"/>
                <w:szCs w:val="24"/>
              </w:rPr>
              <w:t xml:space="preserve"> the photo.</w:t>
            </w:r>
          </w:p>
          <w:p w:rsidRPr="00750C66" w:rsidR="008E0CE2" w:rsidP="1B072715" w:rsidRDefault="008E0CE2" w14:paraId="7E3271AC" wp14:textId="21A616BA">
            <w:pPr>
              <w:pStyle w:val="Normal"/>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2. Landlord lists the price of the apartment</w:t>
            </w:r>
          </w:p>
          <w:p w:rsidR="008E0CE2" w:rsidP="008E75B7" w:rsidRDefault="008E0CE2" w14:paraId="2D80ED25" wp14:textId="717EDF49">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3. Landlord adds the address</w:t>
            </w:r>
          </w:p>
          <w:p w:rsidRPr="00750C66" w:rsidR="008E0CE2" w:rsidP="1B072715" w:rsidRDefault="008E0CE2" w14:paraId="65E68334" wp14:textId="38F9B6D8">
            <w:pPr>
              <w:pStyle w:val="Normal"/>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 xml:space="preserve">3. </w:t>
            </w:r>
            <w:r w:rsidRPr="1B072715" w:rsidR="1B072715">
              <w:rPr>
                <w:rFonts w:ascii="Times New Roman" w:hAnsi="Times New Roman" w:cs="Times New Roman"/>
                <w:sz w:val="24"/>
                <w:szCs w:val="24"/>
              </w:rPr>
              <w:t>Landlord will</w:t>
            </w:r>
            <w:r w:rsidRPr="1B072715" w:rsidR="1B072715">
              <w:rPr>
                <w:rFonts w:ascii="Times New Roman" w:hAnsi="Times New Roman" w:cs="Times New Roman"/>
                <w:sz w:val="24"/>
                <w:szCs w:val="24"/>
              </w:rPr>
              <w:t xml:space="preserve"> give the description of the flat </w:t>
            </w:r>
          </w:p>
          <w:p w:rsidRPr="00750C66" w:rsidR="008E0CE2" w:rsidP="1B072715" w:rsidRDefault="008E0CE2" w14:paraId="124571FB" wp14:textId="5DDAE3A5">
            <w:pPr>
              <w:pStyle w:val="Normal"/>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5. Landlord click on the save button and add the apartment in his/her profile</w:t>
            </w:r>
          </w:p>
        </w:tc>
        <w:tc>
          <w:tcPr>
            <w:tcW w:w="3060" w:type="dxa"/>
            <w:shd w:val="clear" w:color="auto" w:fill="auto"/>
            <w:tcMar/>
          </w:tcPr>
          <w:p w:rsidRPr="00750C66" w:rsidR="008E0CE2" w:rsidP="008E75B7" w:rsidRDefault="008E0CE2" w14:paraId="7581A8B1"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 xml:space="preserve">1.1. </w:t>
            </w:r>
            <w:r>
              <w:rPr>
                <w:rFonts w:ascii="Times New Roman" w:hAnsi="Times New Roman" w:cs="Times New Roman"/>
                <w:sz w:val="24"/>
                <w:szCs w:val="24"/>
              </w:rPr>
              <w:t>System store the information of the apartment in the database</w:t>
            </w:r>
          </w:p>
          <w:p w:rsidRPr="00750C66" w:rsidR="008E0CE2" w:rsidP="008E75B7" w:rsidRDefault="008E0CE2" w14:paraId="44E871BC" wp14:textId="77777777">
            <w:pPr>
              <w:spacing w:before="60" w:after="60"/>
              <w:ind w:right="-108"/>
              <w:rPr>
                <w:rFonts w:ascii="Times New Roman" w:hAnsi="Times New Roman" w:cs="Times New Roman"/>
                <w:sz w:val="24"/>
                <w:szCs w:val="24"/>
              </w:rPr>
            </w:pPr>
          </w:p>
          <w:p w:rsidR="008E0CE2" w:rsidP="008E75B7" w:rsidRDefault="008E0CE2" w14:paraId="144A5D23" wp14:textId="77777777">
            <w:pPr>
              <w:spacing w:before="60" w:after="60"/>
              <w:ind w:right="-108"/>
              <w:rPr>
                <w:rFonts w:ascii="Times New Roman" w:hAnsi="Times New Roman" w:cs="Times New Roman"/>
                <w:sz w:val="24"/>
                <w:szCs w:val="24"/>
              </w:rPr>
            </w:pPr>
          </w:p>
          <w:p w:rsidRPr="00750C66" w:rsidR="008E0CE2" w:rsidP="008E75B7" w:rsidRDefault="008E0CE2" w14:paraId="738610EB" wp14:textId="77777777">
            <w:pPr>
              <w:spacing w:before="60" w:after="60"/>
              <w:ind w:right="-108"/>
              <w:rPr>
                <w:rFonts w:ascii="Times New Roman" w:hAnsi="Times New Roman" w:cs="Times New Roman"/>
                <w:sz w:val="24"/>
                <w:szCs w:val="24"/>
              </w:rPr>
            </w:pPr>
          </w:p>
          <w:p w:rsidRPr="00750C66" w:rsidR="008E0CE2" w:rsidP="008E75B7" w:rsidRDefault="008E0CE2" w14:paraId="637805D2" wp14:textId="77777777">
            <w:pPr>
              <w:spacing w:before="60" w:after="60"/>
              <w:ind w:right="-108"/>
              <w:rPr>
                <w:rFonts w:ascii="Times New Roman" w:hAnsi="Times New Roman" w:cs="Times New Roman"/>
                <w:sz w:val="24"/>
                <w:szCs w:val="24"/>
              </w:rPr>
            </w:pPr>
          </w:p>
        </w:tc>
      </w:tr>
      <w:tr xmlns:wp14="http://schemas.microsoft.com/office/word/2010/wordml" w:rsidRPr="00750C66" w:rsidR="008E0CE2" w:rsidTr="1B072715" w14:paraId="7B08F3A6" wp14:textId="77777777">
        <w:tc>
          <w:tcPr>
            <w:tcW w:w="2448" w:type="dxa"/>
            <w:tcBorders>
              <w:top w:val="single" w:color="auto" w:sz="4" w:space="0"/>
              <w:left w:val="single" w:color="auto" w:sz="4" w:space="0"/>
              <w:bottom w:val="single" w:color="auto" w:sz="4" w:space="0"/>
              <w:right w:val="single" w:color="auto" w:sz="4" w:space="0"/>
            </w:tcBorders>
            <w:shd w:val="clear" w:color="auto" w:fill="auto"/>
            <w:tcMar/>
          </w:tcPr>
          <w:p w:rsidRPr="00750C66" w:rsidR="008E0CE2" w:rsidP="008E75B7" w:rsidRDefault="008E0CE2" w14:paraId="49F9ECEB"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lastRenderedPageBreak/>
              <w:t>Post conditions</w:t>
            </w:r>
          </w:p>
        </w:tc>
        <w:tc>
          <w:tcPr>
            <w:tcW w:w="6660" w:type="dxa"/>
            <w:gridSpan w:val="2"/>
            <w:tcBorders>
              <w:top w:val="single" w:color="auto" w:sz="4" w:space="0"/>
              <w:left w:val="single" w:color="auto" w:sz="4" w:space="0"/>
              <w:bottom w:val="single" w:color="auto" w:sz="4" w:space="0"/>
              <w:right w:val="single" w:color="auto" w:sz="4" w:space="0"/>
            </w:tcBorders>
            <w:shd w:val="clear" w:color="auto" w:fill="auto"/>
            <w:tcMar/>
          </w:tcPr>
          <w:p w:rsidRPr="00750C66" w:rsidR="008E0CE2" w:rsidP="008E75B7" w:rsidRDefault="008E0CE2" w14:paraId="0E377C96" wp14:textId="3A7BABF4">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Tenant will logout from application after checking his/her profile.</w:t>
            </w:r>
          </w:p>
        </w:tc>
      </w:tr>
      <w:tr xmlns:wp14="http://schemas.microsoft.com/office/word/2010/wordml" w:rsidRPr="00750C66" w:rsidR="008E0CE2" w:rsidTr="1B072715" w14:paraId="247F6415" wp14:textId="77777777">
        <w:tc>
          <w:tcPr>
            <w:tcW w:w="2448" w:type="dxa"/>
            <w:shd w:val="clear" w:color="auto" w:fill="auto"/>
            <w:tcMar/>
          </w:tcPr>
          <w:p w:rsidRPr="00750C66" w:rsidR="008E0CE2" w:rsidP="008E75B7" w:rsidRDefault="008E0CE2" w14:paraId="1CF779B8"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Exception - Conditions</w:t>
            </w:r>
          </w:p>
        </w:tc>
        <w:tc>
          <w:tcPr>
            <w:tcW w:w="6660" w:type="dxa"/>
            <w:gridSpan w:val="2"/>
            <w:shd w:val="clear" w:color="auto" w:fill="auto"/>
            <w:tcMar/>
          </w:tcPr>
          <w:p w:rsidRPr="00750C66" w:rsidR="008E0CE2" w:rsidP="008E75B7" w:rsidRDefault="008E0CE2" w14:paraId="657784C2"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While updating profile, the details should be correct.</w:t>
            </w:r>
          </w:p>
        </w:tc>
      </w:tr>
    </w:tbl>
    <w:p xmlns:wp14="http://schemas.microsoft.com/office/word/2010/wordml" w:rsidR="008E0CE2" w:rsidP="008E0CE2" w:rsidRDefault="008E0CE2" w14:paraId="463F29E8" wp14:textId="77777777">
      <w:pPr>
        <w:rPr>
          <w:sz w:val="24"/>
          <w:szCs w:val="24"/>
          <w:lang w:val="en-US"/>
        </w:rPr>
      </w:pPr>
    </w:p>
    <w:tbl>
      <w:tblPr>
        <w:tblW w:w="9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2448"/>
        <w:gridCol w:w="3600"/>
        <w:gridCol w:w="3060"/>
      </w:tblGrid>
      <w:tr xmlns:wp14="http://schemas.microsoft.com/office/word/2010/wordml" w:rsidRPr="00750C66" w:rsidR="008E0CE2" w:rsidTr="1B072715" w14:paraId="0A072003" wp14:textId="77777777">
        <w:tc>
          <w:tcPr>
            <w:tcW w:w="2448" w:type="dxa"/>
            <w:shd w:val="clear" w:color="auto" w:fill="auto"/>
            <w:tcMar/>
          </w:tcPr>
          <w:p w:rsidRPr="00750C66" w:rsidR="008E0CE2" w:rsidP="008E75B7" w:rsidRDefault="008E0CE2" w14:paraId="6E2E0989"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Use Case ID</w:t>
            </w:r>
          </w:p>
        </w:tc>
        <w:tc>
          <w:tcPr>
            <w:tcW w:w="6660" w:type="dxa"/>
            <w:gridSpan w:val="2"/>
            <w:shd w:val="clear" w:color="auto" w:fill="auto"/>
            <w:tcMar/>
          </w:tcPr>
          <w:p w:rsidRPr="00750C66" w:rsidR="008E0CE2" w:rsidP="008E75B7" w:rsidRDefault="008E0CE2" w14:paraId="68CB5DD0"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UC</w:t>
            </w:r>
            <w:r>
              <w:rPr>
                <w:rFonts w:ascii="Times New Roman" w:hAnsi="Times New Roman" w:cs="Times New Roman"/>
                <w:sz w:val="24"/>
                <w:szCs w:val="24"/>
              </w:rPr>
              <w:t>6</w:t>
            </w:r>
          </w:p>
        </w:tc>
      </w:tr>
      <w:tr xmlns:wp14="http://schemas.microsoft.com/office/word/2010/wordml" w:rsidRPr="00750C66" w:rsidR="008E0CE2" w:rsidTr="1B072715" w14:paraId="3959F764" wp14:textId="77777777">
        <w:tc>
          <w:tcPr>
            <w:tcW w:w="2448" w:type="dxa"/>
            <w:shd w:val="clear" w:color="auto" w:fill="auto"/>
            <w:tcMar/>
          </w:tcPr>
          <w:p w:rsidRPr="00750C66" w:rsidR="008E0CE2" w:rsidP="008E75B7" w:rsidRDefault="008E0CE2" w14:paraId="5BBDD297"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Use Case Name</w:t>
            </w:r>
          </w:p>
        </w:tc>
        <w:tc>
          <w:tcPr>
            <w:tcW w:w="6660" w:type="dxa"/>
            <w:gridSpan w:val="2"/>
            <w:shd w:val="clear" w:color="auto" w:fill="auto"/>
            <w:tcMar/>
          </w:tcPr>
          <w:p w:rsidRPr="00750C66" w:rsidR="008E0CE2" w:rsidP="008E75B7" w:rsidRDefault="008E0CE2" w14:paraId="1C9544FA" wp14:textId="77777777">
            <w:pPr>
              <w:spacing w:before="60" w:after="60"/>
              <w:ind w:right="-108"/>
              <w:rPr>
                <w:rFonts w:ascii="Times New Roman" w:hAnsi="Times New Roman" w:cs="Times New Roman"/>
                <w:sz w:val="24"/>
                <w:szCs w:val="24"/>
              </w:rPr>
            </w:pPr>
            <w:r>
              <w:rPr>
                <w:rFonts w:ascii="Times New Roman" w:hAnsi="Times New Roman" w:cs="Times New Roman"/>
                <w:sz w:val="24"/>
                <w:szCs w:val="24"/>
              </w:rPr>
              <w:t>Edit Apartment Profile</w:t>
            </w:r>
          </w:p>
        </w:tc>
      </w:tr>
      <w:tr xmlns:wp14="http://schemas.microsoft.com/office/word/2010/wordml" w:rsidRPr="00750C66" w:rsidR="008E0CE2" w:rsidTr="1B072715" w14:paraId="1D4879E8" wp14:textId="77777777">
        <w:tc>
          <w:tcPr>
            <w:tcW w:w="2448" w:type="dxa"/>
            <w:shd w:val="clear" w:color="auto" w:fill="auto"/>
            <w:tcMar/>
          </w:tcPr>
          <w:p w:rsidRPr="00750C66" w:rsidR="008E0CE2" w:rsidP="008E75B7" w:rsidRDefault="008E0CE2" w14:paraId="5B108B55"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Actor</w:t>
            </w:r>
          </w:p>
        </w:tc>
        <w:tc>
          <w:tcPr>
            <w:tcW w:w="6660" w:type="dxa"/>
            <w:gridSpan w:val="2"/>
            <w:shd w:val="clear" w:color="auto" w:fill="auto"/>
            <w:tcMar/>
          </w:tcPr>
          <w:p w:rsidRPr="00750C66" w:rsidR="008E0CE2" w:rsidP="008E75B7" w:rsidRDefault="008E0CE2" w14:paraId="3CF1C6BB" wp14:textId="255AECEF">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Landlord</w:t>
            </w:r>
          </w:p>
        </w:tc>
      </w:tr>
      <w:tr xmlns:wp14="http://schemas.microsoft.com/office/word/2010/wordml" w:rsidRPr="00750C66" w:rsidR="008E0CE2" w:rsidTr="1B072715" w14:paraId="25454142" wp14:textId="77777777">
        <w:tc>
          <w:tcPr>
            <w:tcW w:w="2448" w:type="dxa"/>
            <w:shd w:val="clear" w:color="auto" w:fill="auto"/>
            <w:tcMar/>
          </w:tcPr>
          <w:p w:rsidRPr="00750C66" w:rsidR="008E0CE2" w:rsidP="008E75B7" w:rsidRDefault="008E0CE2" w14:paraId="34E8A8B8"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Description</w:t>
            </w:r>
          </w:p>
        </w:tc>
        <w:tc>
          <w:tcPr>
            <w:tcW w:w="6660" w:type="dxa"/>
            <w:gridSpan w:val="2"/>
            <w:shd w:val="clear" w:color="auto" w:fill="auto"/>
            <w:tcMar/>
          </w:tcPr>
          <w:p w:rsidRPr="00750C66" w:rsidR="008E0CE2" w:rsidP="1B072715" w:rsidRDefault="008E0CE2" w14:paraId="3F943C57" wp14:textId="6F9ABB7D">
            <w:pPr>
              <w:pStyle w:val="Normal"/>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Landlord can update the details of the apartment of his/her profile in application.</w:t>
            </w:r>
          </w:p>
        </w:tc>
      </w:tr>
      <w:tr xmlns:wp14="http://schemas.microsoft.com/office/word/2010/wordml" w:rsidRPr="00750C66" w:rsidR="008E0CE2" w:rsidTr="1B072715" w14:paraId="4E2C691F" wp14:textId="77777777">
        <w:tc>
          <w:tcPr>
            <w:tcW w:w="2448" w:type="dxa"/>
            <w:shd w:val="clear" w:color="auto" w:fill="auto"/>
            <w:tcMar/>
          </w:tcPr>
          <w:p w:rsidRPr="00750C66" w:rsidR="008E0CE2" w:rsidP="008E75B7" w:rsidRDefault="008E0CE2" w14:paraId="36CA6570"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Triggering event</w:t>
            </w:r>
          </w:p>
        </w:tc>
        <w:tc>
          <w:tcPr>
            <w:tcW w:w="6660" w:type="dxa"/>
            <w:gridSpan w:val="2"/>
            <w:shd w:val="clear" w:color="auto" w:fill="auto"/>
            <w:tcMar/>
          </w:tcPr>
          <w:p w:rsidRPr="00750C66" w:rsidR="008E0CE2" w:rsidP="008E75B7" w:rsidRDefault="008E0CE2" w14:paraId="1F628FE7" wp14:textId="4F94BA2B">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 xml:space="preserve">Landlord clicks on the </w:t>
            </w:r>
            <w:r w:rsidRPr="1B072715" w:rsidR="1B072715">
              <w:rPr>
                <w:rFonts w:ascii="Times New Roman" w:hAnsi="Times New Roman" w:cs="Times New Roman"/>
                <w:b w:val="1"/>
                <w:bCs w:val="1"/>
                <w:sz w:val="24"/>
                <w:szCs w:val="24"/>
              </w:rPr>
              <w:t>Edit Apartment</w:t>
            </w:r>
            <w:r w:rsidRPr="1B072715" w:rsidR="1B072715">
              <w:rPr>
                <w:rFonts w:ascii="Times New Roman" w:hAnsi="Times New Roman" w:cs="Times New Roman"/>
                <w:sz w:val="24"/>
                <w:szCs w:val="24"/>
              </w:rPr>
              <w:t xml:space="preserve"> button in home screen</w:t>
            </w:r>
          </w:p>
        </w:tc>
      </w:tr>
      <w:tr xmlns:wp14="http://schemas.microsoft.com/office/word/2010/wordml" w:rsidRPr="00750C66" w:rsidR="008E0CE2" w:rsidTr="1B072715" w14:paraId="252E07CD" wp14:textId="77777777">
        <w:tc>
          <w:tcPr>
            <w:tcW w:w="2448" w:type="dxa"/>
            <w:shd w:val="clear" w:color="auto" w:fill="auto"/>
            <w:tcMar/>
          </w:tcPr>
          <w:p w:rsidRPr="00750C66" w:rsidR="008E0CE2" w:rsidP="008E75B7" w:rsidRDefault="008E0CE2" w14:paraId="57692D99"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Preconditions</w:t>
            </w:r>
          </w:p>
        </w:tc>
        <w:tc>
          <w:tcPr>
            <w:tcW w:w="6660" w:type="dxa"/>
            <w:gridSpan w:val="2"/>
            <w:shd w:val="clear" w:color="auto" w:fill="auto"/>
            <w:tcMar/>
          </w:tcPr>
          <w:p w:rsidRPr="00750C66" w:rsidR="008E0CE2" w:rsidP="008E75B7" w:rsidRDefault="008E0CE2" w14:paraId="28468F9B" wp14:textId="0DC76D2C">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Landlord must be logged in</w:t>
            </w:r>
          </w:p>
        </w:tc>
      </w:tr>
      <w:tr xmlns:wp14="http://schemas.microsoft.com/office/word/2010/wordml" w:rsidRPr="00750C66" w:rsidR="008E0CE2" w:rsidTr="1B072715" w14:paraId="41DED17C" wp14:textId="77777777">
        <w:trPr>
          <w:trHeight w:val="403"/>
        </w:trPr>
        <w:tc>
          <w:tcPr>
            <w:tcW w:w="2448" w:type="dxa"/>
            <w:vMerge w:val="restart"/>
            <w:shd w:val="clear" w:color="auto" w:fill="auto"/>
            <w:tcMar/>
          </w:tcPr>
          <w:p w:rsidRPr="00750C66" w:rsidR="008E0CE2" w:rsidP="008E75B7" w:rsidRDefault="008E0CE2" w14:paraId="5621EC00"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Flow of events</w:t>
            </w:r>
          </w:p>
        </w:tc>
        <w:tc>
          <w:tcPr>
            <w:tcW w:w="3600" w:type="dxa"/>
            <w:shd w:val="clear" w:color="auto" w:fill="auto"/>
            <w:tcMar/>
          </w:tcPr>
          <w:p w:rsidRPr="00750C66" w:rsidR="008E0CE2" w:rsidP="008E75B7" w:rsidRDefault="008E0CE2" w14:paraId="2A35295F"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Actor</w:t>
            </w:r>
          </w:p>
        </w:tc>
        <w:tc>
          <w:tcPr>
            <w:tcW w:w="3060" w:type="dxa"/>
            <w:shd w:val="clear" w:color="auto" w:fill="auto"/>
            <w:tcMar/>
          </w:tcPr>
          <w:p w:rsidRPr="00750C66" w:rsidR="008E0CE2" w:rsidP="008E75B7" w:rsidRDefault="008E0CE2" w14:paraId="1D8D290B"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Flow of events</w:t>
            </w:r>
          </w:p>
        </w:tc>
      </w:tr>
      <w:tr xmlns:wp14="http://schemas.microsoft.com/office/word/2010/wordml" w:rsidRPr="00750C66" w:rsidR="008E0CE2" w:rsidTr="1B072715" w14:paraId="2EEE6BE6" wp14:textId="77777777">
        <w:trPr>
          <w:trHeight w:val="402"/>
        </w:trPr>
        <w:tc>
          <w:tcPr>
            <w:tcW w:w="2448" w:type="dxa"/>
            <w:vMerge/>
            <w:tcMar/>
          </w:tcPr>
          <w:p w:rsidRPr="00750C66" w:rsidR="008E0CE2" w:rsidP="008E75B7" w:rsidRDefault="008E0CE2" w14:paraId="3B7B4B86" wp14:textId="77777777">
            <w:pPr>
              <w:tabs>
                <w:tab w:val="left" w:pos="5940"/>
                <w:tab w:val="left" w:pos="6300"/>
              </w:tabs>
              <w:spacing w:before="60" w:after="60"/>
              <w:ind w:right="-108"/>
              <w:rPr>
                <w:rFonts w:ascii="Times New Roman" w:hAnsi="Times New Roman" w:cs="Times New Roman"/>
                <w:sz w:val="24"/>
                <w:szCs w:val="24"/>
              </w:rPr>
            </w:pPr>
          </w:p>
        </w:tc>
        <w:tc>
          <w:tcPr>
            <w:tcW w:w="3600" w:type="dxa"/>
            <w:shd w:val="clear" w:color="auto" w:fill="auto"/>
            <w:tcMar/>
          </w:tcPr>
          <w:p w:rsidRPr="00750C66" w:rsidR="008E0CE2" w:rsidP="1B072715" w:rsidRDefault="008E0CE2" w14:paraId="415AAE7B" wp14:textId="50C18F4F">
            <w:pPr>
              <w:pStyle w:val="Normal"/>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 xml:space="preserve">1. </w:t>
            </w:r>
            <w:r w:rsidRPr="1B072715" w:rsidR="1B072715">
              <w:rPr>
                <w:rFonts w:ascii="Times New Roman" w:hAnsi="Times New Roman" w:cs="Times New Roman"/>
                <w:sz w:val="24"/>
                <w:szCs w:val="24"/>
              </w:rPr>
              <w:t>Landlord Edit</w:t>
            </w:r>
            <w:r w:rsidRPr="1B072715" w:rsidR="1B072715">
              <w:rPr>
                <w:rFonts w:ascii="Times New Roman" w:hAnsi="Times New Roman" w:cs="Times New Roman"/>
                <w:sz w:val="24"/>
                <w:szCs w:val="24"/>
              </w:rPr>
              <w:t xml:space="preserve"> the photo.</w:t>
            </w:r>
          </w:p>
          <w:p w:rsidRPr="00750C66" w:rsidR="008E0CE2" w:rsidP="1B072715" w:rsidRDefault="008E0CE2" w14:paraId="4A8227A1" wp14:textId="092D35E3">
            <w:pPr>
              <w:pStyle w:val="Normal"/>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2. Landlord edits the price of the apartment</w:t>
            </w:r>
          </w:p>
          <w:p w:rsidR="008E0CE2" w:rsidP="1B072715" w:rsidRDefault="008E0CE2" w14:paraId="263064A9" wp14:textId="30317932">
            <w:pPr>
              <w:pStyle w:val="Normal"/>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3. Landlord edits the address</w:t>
            </w:r>
          </w:p>
          <w:p w:rsidRPr="00750C66" w:rsidR="008E0CE2" w:rsidP="008E75B7" w:rsidRDefault="008E0CE2" w14:paraId="7C843621" wp14:textId="68A047BC">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 xml:space="preserve">3. </w:t>
            </w:r>
            <w:r w:rsidRPr="1B072715" w:rsidR="1B072715">
              <w:rPr>
                <w:rFonts w:ascii="Times New Roman" w:hAnsi="Times New Roman" w:cs="Times New Roman"/>
                <w:sz w:val="24"/>
                <w:szCs w:val="24"/>
              </w:rPr>
              <w:t>Landlord edits</w:t>
            </w:r>
            <w:r w:rsidRPr="1B072715" w:rsidR="1B072715">
              <w:rPr>
                <w:rFonts w:ascii="Times New Roman" w:hAnsi="Times New Roman" w:cs="Times New Roman"/>
                <w:sz w:val="24"/>
                <w:szCs w:val="24"/>
              </w:rPr>
              <w:t xml:space="preserve"> the description of the flat </w:t>
            </w:r>
          </w:p>
          <w:p w:rsidRPr="00750C66" w:rsidR="008E0CE2" w:rsidP="1B072715" w:rsidRDefault="008E0CE2" w14:paraId="078263C4" wp14:textId="631FC862">
            <w:pPr>
              <w:pStyle w:val="Normal"/>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5. Landlord click on the save button and update the apartment in his/her profile</w:t>
            </w:r>
          </w:p>
        </w:tc>
        <w:tc>
          <w:tcPr>
            <w:tcW w:w="3060" w:type="dxa"/>
            <w:shd w:val="clear" w:color="auto" w:fill="auto"/>
            <w:tcMar/>
          </w:tcPr>
          <w:p w:rsidRPr="00750C66" w:rsidR="008E0CE2" w:rsidP="008E75B7" w:rsidRDefault="008E0CE2" w14:paraId="14D2C6E8"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 xml:space="preserve">1.1. </w:t>
            </w:r>
            <w:r>
              <w:rPr>
                <w:rFonts w:ascii="Times New Roman" w:hAnsi="Times New Roman" w:cs="Times New Roman"/>
                <w:sz w:val="24"/>
                <w:szCs w:val="24"/>
              </w:rPr>
              <w:t>System will update the stored information of the apartment in the database</w:t>
            </w:r>
          </w:p>
          <w:p w:rsidRPr="00750C66" w:rsidR="008E0CE2" w:rsidP="008E75B7" w:rsidRDefault="008E0CE2" w14:paraId="3A0FF5F2" wp14:textId="77777777">
            <w:pPr>
              <w:spacing w:before="60" w:after="60"/>
              <w:ind w:right="-108"/>
              <w:rPr>
                <w:rFonts w:ascii="Times New Roman" w:hAnsi="Times New Roman" w:cs="Times New Roman"/>
                <w:sz w:val="24"/>
                <w:szCs w:val="24"/>
              </w:rPr>
            </w:pPr>
          </w:p>
          <w:p w:rsidR="008E0CE2" w:rsidP="008E75B7" w:rsidRDefault="008E0CE2" w14:paraId="5630AD66" wp14:textId="77777777">
            <w:pPr>
              <w:spacing w:before="60" w:after="60"/>
              <w:ind w:right="-108"/>
              <w:rPr>
                <w:rFonts w:ascii="Times New Roman" w:hAnsi="Times New Roman" w:cs="Times New Roman"/>
                <w:sz w:val="24"/>
                <w:szCs w:val="24"/>
              </w:rPr>
            </w:pPr>
          </w:p>
          <w:p w:rsidRPr="00750C66" w:rsidR="008E0CE2" w:rsidP="008E75B7" w:rsidRDefault="008E0CE2" w14:paraId="61829076" wp14:textId="77777777">
            <w:pPr>
              <w:spacing w:before="60" w:after="60"/>
              <w:ind w:right="-108"/>
              <w:rPr>
                <w:rFonts w:ascii="Times New Roman" w:hAnsi="Times New Roman" w:cs="Times New Roman"/>
                <w:sz w:val="24"/>
                <w:szCs w:val="24"/>
              </w:rPr>
            </w:pPr>
          </w:p>
          <w:p w:rsidRPr="00750C66" w:rsidR="008E0CE2" w:rsidP="008E75B7" w:rsidRDefault="008E0CE2" w14:paraId="2BA226A1" wp14:textId="77777777">
            <w:pPr>
              <w:spacing w:before="60" w:after="60"/>
              <w:ind w:right="-108"/>
              <w:rPr>
                <w:rFonts w:ascii="Times New Roman" w:hAnsi="Times New Roman" w:cs="Times New Roman"/>
                <w:sz w:val="24"/>
                <w:szCs w:val="24"/>
              </w:rPr>
            </w:pPr>
          </w:p>
        </w:tc>
      </w:tr>
      <w:tr xmlns:wp14="http://schemas.microsoft.com/office/word/2010/wordml" w:rsidRPr="00750C66" w:rsidR="008E0CE2" w:rsidTr="1B072715" w14:paraId="2016A5CB" wp14:textId="77777777">
        <w:tc>
          <w:tcPr>
            <w:tcW w:w="2448" w:type="dxa"/>
            <w:tcBorders>
              <w:top w:val="single" w:color="auto" w:sz="4" w:space="0"/>
              <w:left w:val="single" w:color="auto" w:sz="4" w:space="0"/>
              <w:bottom w:val="single" w:color="auto" w:sz="4" w:space="0"/>
              <w:right w:val="single" w:color="auto" w:sz="4" w:space="0"/>
            </w:tcBorders>
            <w:shd w:val="clear" w:color="auto" w:fill="auto"/>
            <w:tcMar/>
          </w:tcPr>
          <w:p w:rsidRPr="00750C66" w:rsidR="008E0CE2" w:rsidP="008E75B7" w:rsidRDefault="008E0CE2" w14:paraId="6B74EFA9"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Post conditions</w:t>
            </w:r>
          </w:p>
        </w:tc>
        <w:tc>
          <w:tcPr>
            <w:tcW w:w="6660" w:type="dxa"/>
            <w:gridSpan w:val="2"/>
            <w:tcBorders>
              <w:top w:val="single" w:color="auto" w:sz="4" w:space="0"/>
              <w:left w:val="single" w:color="auto" w:sz="4" w:space="0"/>
              <w:bottom w:val="single" w:color="auto" w:sz="4" w:space="0"/>
              <w:right w:val="single" w:color="auto" w:sz="4" w:space="0"/>
            </w:tcBorders>
            <w:shd w:val="clear" w:color="auto" w:fill="auto"/>
            <w:tcMar/>
          </w:tcPr>
          <w:p w:rsidRPr="00750C66" w:rsidR="008E0CE2" w:rsidP="008E75B7" w:rsidRDefault="008E0CE2" w14:paraId="11AFBFD7" wp14:textId="76B503AF">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Tenant will logout from application after checking his/her profile.</w:t>
            </w:r>
          </w:p>
        </w:tc>
      </w:tr>
      <w:tr xmlns:wp14="http://schemas.microsoft.com/office/word/2010/wordml" w:rsidRPr="00750C66" w:rsidR="008E0CE2" w:rsidTr="1B072715" w14:paraId="6D2A2100" wp14:textId="77777777">
        <w:tc>
          <w:tcPr>
            <w:tcW w:w="2448" w:type="dxa"/>
            <w:shd w:val="clear" w:color="auto" w:fill="auto"/>
            <w:tcMar/>
          </w:tcPr>
          <w:p w:rsidRPr="00750C66" w:rsidR="008E0CE2" w:rsidP="008E75B7" w:rsidRDefault="008E0CE2" w14:paraId="6D1F08C6"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Exception - Conditions</w:t>
            </w:r>
          </w:p>
        </w:tc>
        <w:tc>
          <w:tcPr>
            <w:tcW w:w="6660" w:type="dxa"/>
            <w:gridSpan w:val="2"/>
            <w:shd w:val="clear" w:color="auto" w:fill="auto"/>
            <w:tcMar/>
          </w:tcPr>
          <w:p w:rsidRPr="00750C66" w:rsidR="008E0CE2" w:rsidP="008E75B7" w:rsidRDefault="008E0CE2" w14:paraId="628DC47B"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While updating profile, the details should be correct.</w:t>
            </w:r>
          </w:p>
        </w:tc>
      </w:tr>
    </w:tbl>
    <w:p xmlns:wp14="http://schemas.microsoft.com/office/word/2010/wordml" w:rsidR="008E0CE2" w:rsidP="008E0CE2" w:rsidRDefault="008E0CE2" w14:paraId="17AD93B2" wp14:textId="77777777">
      <w:pPr>
        <w:rPr>
          <w:sz w:val="24"/>
          <w:szCs w:val="24"/>
          <w:lang w:val="en-US"/>
        </w:rPr>
      </w:pPr>
    </w:p>
    <w:tbl>
      <w:tblPr>
        <w:tblW w:w="9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2448"/>
        <w:gridCol w:w="3600"/>
        <w:gridCol w:w="3060"/>
      </w:tblGrid>
      <w:tr xmlns:wp14="http://schemas.microsoft.com/office/word/2010/wordml" w:rsidRPr="00750C66" w:rsidR="008E0CE2" w:rsidTr="1B072715" w14:paraId="6E6253D6" wp14:textId="77777777">
        <w:tc>
          <w:tcPr>
            <w:tcW w:w="2448" w:type="dxa"/>
            <w:shd w:val="clear" w:color="auto" w:fill="auto"/>
            <w:tcMar/>
          </w:tcPr>
          <w:p w:rsidRPr="00750C66" w:rsidR="008E0CE2" w:rsidP="008E75B7" w:rsidRDefault="008E0CE2" w14:paraId="6FACE722"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Use Case ID</w:t>
            </w:r>
          </w:p>
        </w:tc>
        <w:tc>
          <w:tcPr>
            <w:tcW w:w="6660" w:type="dxa"/>
            <w:gridSpan w:val="2"/>
            <w:shd w:val="clear" w:color="auto" w:fill="auto"/>
            <w:tcMar/>
          </w:tcPr>
          <w:p w:rsidRPr="00750C66" w:rsidR="008E0CE2" w:rsidP="008E75B7" w:rsidRDefault="008E0CE2" w14:paraId="1F5C2811"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UC</w:t>
            </w:r>
            <w:r>
              <w:rPr>
                <w:rFonts w:ascii="Times New Roman" w:hAnsi="Times New Roman" w:cs="Times New Roman"/>
                <w:sz w:val="24"/>
                <w:szCs w:val="24"/>
              </w:rPr>
              <w:t>7</w:t>
            </w:r>
          </w:p>
        </w:tc>
      </w:tr>
      <w:tr xmlns:wp14="http://schemas.microsoft.com/office/word/2010/wordml" w:rsidRPr="00750C66" w:rsidR="008E0CE2" w:rsidTr="1B072715" w14:paraId="61B15DFF" wp14:textId="77777777">
        <w:tc>
          <w:tcPr>
            <w:tcW w:w="2448" w:type="dxa"/>
            <w:shd w:val="clear" w:color="auto" w:fill="auto"/>
            <w:tcMar/>
          </w:tcPr>
          <w:p w:rsidRPr="00750C66" w:rsidR="008E0CE2" w:rsidP="008E75B7" w:rsidRDefault="008E0CE2" w14:paraId="11D698E9"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Use Case Name</w:t>
            </w:r>
          </w:p>
        </w:tc>
        <w:tc>
          <w:tcPr>
            <w:tcW w:w="6660" w:type="dxa"/>
            <w:gridSpan w:val="2"/>
            <w:shd w:val="clear" w:color="auto" w:fill="auto"/>
            <w:tcMar/>
          </w:tcPr>
          <w:p w:rsidRPr="00750C66" w:rsidR="008E0CE2" w:rsidP="008E75B7" w:rsidRDefault="008E0CE2" w14:paraId="7E432804" wp14:textId="77777777">
            <w:pPr>
              <w:spacing w:before="60" w:after="60"/>
              <w:ind w:right="-108"/>
              <w:rPr>
                <w:rFonts w:ascii="Times New Roman" w:hAnsi="Times New Roman" w:cs="Times New Roman"/>
                <w:sz w:val="24"/>
                <w:szCs w:val="24"/>
              </w:rPr>
            </w:pPr>
            <w:r>
              <w:rPr>
                <w:rFonts w:ascii="Times New Roman" w:hAnsi="Times New Roman" w:cs="Times New Roman"/>
                <w:sz w:val="24"/>
                <w:szCs w:val="24"/>
              </w:rPr>
              <w:t>Delete Apartment Profile</w:t>
            </w:r>
          </w:p>
        </w:tc>
      </w:tr>
      <w:tr xmlns:wp14="http://schemas.microsoft.com/office/word/2010/wordml" w:rsidRPr="00750C66" w:rsidR="008E0CE2" w:rsidTr="1B072715" w14:paraId="78C33EF7" wp14:textId="77777777">
        <w:tc>
          <w:tcPr>
            <w:tcW w:w="2448" w:type="dxa"/>
            <w:shd w:val="clear" w:color="auto" w:fill="auto"/>
            <w:tcMar/>
          </w:tcPr>
          <w:p w:rsidRPr="00750C66" w:rsidR="008E0CE2" w:rsidP="008E75B7" w:rsidRDefault="008E0CE2" w14:paraId="2D61EECF"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Actor</w:t>
            </w:r>
          </w:p>
        </w:tc>
        <w:tc>
          <w:tcPr>
            <w:tcW w:w="6660" w:type="dxa"/>
            <w:gridSpan w:val="2"/>
            <w:shd w:val="clear" w:color="auto" w:fill="auto"/>
            <w:tcMar/>
          </w:tcPr>
          <w:p w:rsidRPr="00750C66" w:rsidR="008E0CE2" w:rsidP="1B072715" w:rsidRDefault="008E0CE2" w14:paraId="298D06B9" wp14:textId="797D8058">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Landlord</w:t>
            </w:r>
          </w:p>
          <w:p w:rsidRPr="00750C66" w:rsidR="008E0CE2" w:rsidP="1B072715" w:rsidRDefault="008E0CE2" w14:paraId="267B6837" wp14:textId="4F57EC9D">
            <w:pPr>
              <w:pStyle w:val="Normal"/>
              <w:spacing w:before="60" w:after="60"/>
              <w:ind w:right="-108"/>
              <w:rPr>
                <w:rFonts w:ascii="Times New Roman" w:hAnsi="Times New Roman" w:cs="Times New Roman"/>
                <w:sz w:val="24"/>
                <w:szCs w:val="24"/>
              </w:rPr>
            </w:pPr>
          </w:p>
        </w:tc>
      </w:tr>
      <w:tr xmlns:wp14="http://schemas.microsoft.com/office/word/2010/wordml" w:rsidRPr="00750C66" w:rsidR="008E0CE2" w:rsidTr="1B072715" w14:paraId="4CDB86B4" wp14:textId="77777777">
        <w:tc>
          <w:tcPr>
            <w:tcW w:w="2448" w:type="dxa"/>
            <w:shd w:val="clear" w:color="auto" w:fill="auto"/>
            <w:tcMar/>
          </w:tcPr>
          <w:p w:rsidRPr="00750C66" w:rsidR="008E0CE2" w:rsidP="008E75B7" w:rsidRDefault="008E0CE2" w14:paraId="50E4FD80"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Description</w:t>
            </w:r>
          </w:p>
        </w:tc>
        <w:tc>
          <w:tcPr>
            <w:tcW w:w="6660" w:type="dxa"/>
            <w:gridSpan w:val="2"/>
            <w:shd w:val="clear" w:color="auto" w:fill="auto"/>
            <w:tcMar/>
          </w:tcPr>
          <w:p w:rsidRPr="00750C66" w:rsidR="008E0CE2" w:rsidP="008E75B7" w:rsidRDefault="008E0CE2" w14:paraId="63AA5C25" wp14:textId="14C1890C">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Landlord able to delete the details of the apartment of his/her profile in application.</w:t>
            </w:r>
          </w:p>
        </w:tc>
      </w:tr>
      <w:tr xmlns:wp14="http://schemas.microsoft.com/office/word/2010/wordml" w:rsidRPr="00750C66" w:rsidR="008E0CE2" w:rsidTr="1B072715" w14:paraId="191195ED" wp14:textId="77777777">
        <w:tc>
          <w:tcPr>
            <w:tcW w:w="2448" w:type="dxa"/>
            <w:shd w:val="clear" w:color="auto" w:fill="auto"/>
            <w:tcMar/>
          </w:tcPr>
          <w:p w:rsidRPr="00750C66" w:rsidR="008E0CE2" w:rsidP="008E75B7" w:rsidRDefault="008E0CE2" w14:paraId="070504F7"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Triggering event</w:t>
            </w:r>
          </w:p>
        </w:tc>
        <w:tc>
          <w:tcPr>
            <w:tcW w:w="6660" w:type="dxa"/>
            <w:gridSpan w:val="2"/>
            <w:shd w:val="clear" w:color="auto" w:fill="auto"/>
            <w:tcMar/>
          </w:tcPr>
          <w:p w:rsidRPr="00750C66" w:rsidR="008E0CE2" w:rsidP="008E75B7" w:rsidRDefault="008E0CE2" w14:paraId="40C836FF" wp14:textId="0FFC09F4">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 xml:space="preserve">Landlord clicks on the </w:t>
            </w:r>
            <w:r w:rsidRPr="1B072715" w:rsidR="1B072715">
              <w:rPr>
                <w:rFonts w:ascii="Times New Roman" w:hAnsi="Times New Roman" w:cs="Times New Roman"/>
                <w:b w:val="1"/>
                <w:bCs w:val="1"/>
                <w:sz w:val="24"/>
                <w:szCs w:val="24"/>
              </w:rPr>
              <w:t>Delete Apartment</w:t>
            </w:r>
            <w:r w:rsidRPr="1B072715" w:rsidR="1B072715">
              <w:rPr>
                <w:rFonts w:ascii="Times New Roman" w:hAnsi="Times New Roman" w:cs="Times New Roman"/>
                <w:sz w:val="24"/>
                <w:szCs w:val="24"/>
              </w:rPr>
              <w:t xml:space="preserve"> button in home screen</w:t>
            </w:r>
          </w:p>
        </w:tc>
      </w:tr>
      <w:tr xmlns:wp14="http://schemas.microsoft.com/office/word/2010/wordml" w:rsidRPr="00750C66" w:rsidR="008E0CE2" w:rsidTr="1B072715" w14:paraId="19BC90CC" wp14:textId="77777777">
        <w:tc>
          <w:tcPr>
            <w:tcW w:w="2448" w:type="dxa"/>
            <w:shd w:val="clear" w:color="auto" w:fill="auto"/>
            <w:tcMar/>
          </w:tcPr>
          <w:p w:rsidRPr="00750C66" w:rsidR="008E0CE2" w:rsidP="008E75B7" w:rsidRDefault="008E0CE2" w14:paraId="2AC55672"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Preconditions</w:t>
            </w:r>
          </w:p>
        </w:tc>
        <w:tc>
          <w:tcPr>
            <w:tcW w:w="6660" w:type="dxa"/>
            <w:gridSpan w:val="2"/>
            <w:shd w:val="clear" w:color="auto" w:fill="auto"/>
            <w:tcMar/>
          </w:tcPr>
          <w:p w:rsidRPr="00750C66" w:rsidR="008E0CE2" w:rsidP="008E75B7" w:rsidRDefault="008E0CE2" w14:paraId="6923AC1E" wp14:textId="5E9AB6E7">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Landlord must be logged in</w:t>
            </w:r>
          </w:p>
        </w:tc>
      </w:tr>
      <w:tr xmlns:wp14="http://schemas.microsoft.com/office/word/2010/wordml" w:rsidRPr="00750C66" w:rsidR="008E0CE2" w:rsidTr="1B072715" w14:paraId="1FDE3856" wp14:textId="77777777">
        <w:trPr>
          <w:trHeight w:val="403"/>
        </w:trPr>
        <w:tc>
          <w:tcPr>
            <w:tcW w:w="2448" w:type="dxa"/>
            <w:vMerge w:val="restart"/>
            <w:shd w:val="clear" w:color="auto" w:fill="auto"/>
            <w:tcMar/>
          </w:tcPr>
          <w:p w:rsidRPr="00750C66" w:rsidR="008E0CE2" w:rsidP="008E75B7" w:rsidRDefault="008E0CE2" w14:paraId="732CD4FF"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Flow of events</w:t>
            </w:r>
          </w:p>
        </w:tc>
        <w:tc>
          <w:tcPr>
            <w:tcW w:w="3600" w:type="dxa"/>
            <w:shd w:val="clear" w:color="auto" w:fill="auto"/>
            <w:tcMar/>
          </w:tcPr>
          <w:p w:rsidRPr="00750C66" w:rsidR="008E0CE2" w:rsidP="008E75B7" w:rsidRDefault="008E0CE2" w14:paraId="2E7422E0"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Actor</w:t>
            </w:r>
          </w:p>
        </w:tc>
        <w:tc>
          <w:tcPr>
            <w:tcW w:w="3060" w:type="dxa"/>
            <w:shd w:val="clear" w:color="auto" w:fill="auto"/>
            <w:tcMar/>
          </w:tcPr>
          <w:p w:rsidRPr="00750C66" w:rsidR="008E0CE2" w:rsidP="008E75B7" w:rsidRDefault="008E0CE2" w14:paraId="3A842C61"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Flow of events</w:t>
            </w:r>
          </w:p>
        </w:tc>
      </w:tr>
      <w:tr xmlns:wp14="http://schemas.microsoft.com/office/word/2010/wordml" w:rsidRPr="00750C66" w:rsidR="008E0CE2" w:rsidTr="1B072715" w14:paraId="50DDFB31" wp14:textId="77777777">
        <w:trPr>
          <w:trHeight w:val="802"/>
        </w:trPr>
        <w:tc>
          <w:tcPr>
            <w:tcW w:w="2448" w:type="dxa"/>
            <w:vMerge/>
            <w:tcMar/>
          </w:tcPr>
          <w:p w:rsidRPr="00750C66" w:rsidR="008E0CE2" w:rsidP="008E75B7" w:rsidRDefault="008E0CE2" w14:paraId="0DE4B5B7" wp14:textId="77777777">
            <w:pPr>
              <w:tabs>
                <w:tab w:val="left" w:pos="5940"/>
                <w:tab w:val="left" w:pos="6300"/>
              </w:tabs>
              <w:spacing w:before="60" w:after="60"/>
              <w:ind w:right="-108"/>
              <w:rPr>
                <w:rFonts w:ascii="Times New Roman" w:hAnsi="Times New Roman" w:cs="Times New Roman"/>
                <w:sz w:val="24"/>
                <w:szCs w:val="24"/>
              </w:rPr>
            </w:pPr>
          </w:p>
        </w:tc>
        <w:tc>
          <w:tcPr>
            <w:tcW w:w="3600" w:type="dxa"/>
            <w:shd w:val="clear" w:color="auto" w:fill="auto"/>
            <w:tcMar/>
          </w:tcPr>
          <w:p w:rsidRPr="00750C66" w:rsidR="008E0CE2" w:rsidP="1B072715" w:rsidRDefault="008E0CE2" w14:paraId="744AA2FC" wp14:textId="782D1F1C">
            <w:pPr>
              <w:pStyle w:val="Normal"/>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1 Landlord click on the delete button and update the apartment in his/her profile</w:t>
            </w:r>
          </w:p>
        </w:tc>
        <w:tc>
          <w:tcPr>
            <w:tcW w:w="3060" w:type="dxa"/>
            <w:shd w:val="clear" w:color="auto" w:fill="auto"/>
            <w:tcMar/>
          </w:tcPr>
          <w:p w:rsidRPr="00750C66" w:rsidR="008E0CE2" w:rsidP="008E75B7" w:rsidRDefault="008E0CE2" w14:paraId="7C3278C2"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 xml:space="preserve">1.1. </w:t>
            </w:r>
            <w:r>
              <w:rPr>
                <w:rFonts w:ascii="Times New Roman" w:hAnsi="Times New Roman" w:cs="Times New Roman"/>
                <w:sz w:val="24"/>
                <w:szCs w:val="24"/>
              </w:rPr>
              <w:t>System will delete the entire record of its existence from the stored information in the database</w:t>
            </w:r>
          </w:p>
          <w:p w:rsidRPr="00750C66" w:rsidR="008E0CE2" w:rsidP="008E75B7" w:rsidRDefault="008E0CE2" w14:paraId="66204FF1" wp14:textId="77777777">
            <w:pPr>
              <w:spacing w:before="60" w:after="60"/>
              <w:ind w:right="-108"/>
              <w:rPr>
                <w:rFonts w:ascii="Times New Roman" w:hAnsi="Times New Roman" w:cs="Times New Roman"/>
                <w:sz w:val="24"/>
                <w:szCs w:val="24"/>
              </w:rPr>
            </w:pPr>
          </w:p>
          <w:p w:rsidR="008E0CE2" w:rsidP="008E75B7" w:rsidRDefault="008E0CE2" w14:paraId="2DBF0D7D" wp14:textId="77777777">
            <w:pPr>
              <w:spacing w:before="60" w:after="60"/>
              <w:ind w:right="-108"/>
              <w:rPr>
                <w:rFonts w:ascii="Times New Roman" w:hAnsi="Times New Roman" w:cs="Times New Roman"/>
                <w:sz w:val="24"/>
                <w:szCs w:val="24"/>
              </w:rPr>
            </w:pPr>
          </w:p>
          <w:p w:rsidRPr="00750C66" w:rsidR="008E0CE2" w:rsidP="008E75B7" w:rsidRDefault="008E0CE2" w14:paraId="6B62F1B3" wp14:textId="77777777">
            <w:pPr>
              <w:spacing w:before="60" w:after="60"/>
              <w:ind w:right="-108"/>
              <w:rPr>
                <w:rFonts w:ascii="Times New Roman" w:hAnsi="Times New Roman" w:cs="Times New Roman"/>
                <w:sz w:val="24"/>
                <w:szCs w:val="24"/>
              </w:rPr>
            </w:pPr>
          </w:p>
          <w:p w:rsidRPr="00750C66" w:rsidR="008E0CE2" w:rsidP="008E75B7" w:rsidRDefault="008E0CE2" w14:paraId="02F2C34E" wp14:textId="77777777">
            <w:pPr>
              <w:spacing w:before="60" w:after="60"/>
              <w:ind w:right="-108"/>
              <w:rPr>
                <w:rFonts w:ascii="Times New Roman" w:hAnsi="Times New Roman" w:cs="Times New Roman"/>
                <w:sz w:val="24"/>
                <w:szCs w:val="24"/>
              </w:rPr>
            </w:pPr>
          </w:p>
        </w:tc>
      </w:tr>
      <w:tr xmlns:wp14="http://schemas.microsoft.com/office/word/2010/wordml" w:rsidRPr="00750C66" w:rsidR="008E0CE2" w:rsidTr="1B072715" w14:paraId="6880FA0F" wp14:textId="77777777">
        <w:tc>
          <w:tcPr>
            <w:tcW w:w="2448" w:type="dxa"/>
            <w:tcBorders>
              <w:top w:val="single" w:color="auto" w:sz="4" w:space="0"/>
              <w:left w:val="single" w:color="auto" w:sz="4" w:space="0"/>
              <w:bottom w:val="single" w:color="auto" w:sz="4" w:space="0"/>
              <w:right w:val="single" w:color="auto" w:sz="4" w:space="0"/>
            </w:tcBorders>
            <w:shd w:val="clear" w:color="auto" w:fill="auto"/>
            <w:tcMar/>
          </w:tcPr>
          <w:p w:rsidRPr="00750C66" w:rsidR="008E0CE2" w:rsidP="008E75B7" w:rsidRDefault="008E0CE2" w14:paraId="72D243FF"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lastRenderedPageBreak/>
              <w:t>Post conditions</w:t>
            </w:r>
          </w:p>
        </w:tc>
        <w:tc>
          <w:tcPr>
            <w:tcW w:w="6660" w:type="dxa"/>
            <w:gridSpan w:val="2"/>
            <w:tcBorders>
              <w:top w:val="single" w:color="auto" w:sz="4" w:space="0"/>
              <w:left w:val="single" w:color="auto" w:sz="4" w:space="0"/>
              <w:bottom w:val="single" w:color="auto" w:sz="4" w:space="0"/>
              <w:right w:val="single" w:color="auto" w:sz="4" w:space="0"/>
            </w:tcBorders>
            <w:shd w:val="clear" w:color="auto" w:fill="auto"/>
            <w:tcMar/>
          </w:tcPr>
          <w:p w:rsidRPr="00750C66" w:rsidR="008E0CE2" w:rsidP="008E75B7" w:rsidRDefault="008E0CE2" w14:paraId="43747CC6" wp14:textId="60D5D37A">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Tenant will logout from application after checking his/her profile.</w:t>
            </w:r>
          </w:p>
        </w:tc>
      </w:tr>
      <w:tr xmlns:wp14="http://schemas.microsoft.com/office/word/2010/wordml" w:rsidRPr="00750C66" w:rsidR="008E0CE2" w:rsidTr="1B072715" w14:paraId="718AC909" wp14:textId="77777777">
        <w:tc>
          <w:tcPr>
            <w:tcW w:w="2448" w:type="dxa"/>
            <w:shd w:val="clear" w:color="auto" w:fill="auto"/>
            <w:tcMar/>
          </w:tcPr>
          <w:p w:rsidRPr="00750C66" w:rsidR="008E0CE2" w:rsidP="008E75B7" w:rsidRDefault="008E0CE2" w14:paraId="4FB3CA5E"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Exception - Conditions</w:t>
            </w:r>
          </w:p>
        </w:tc>
        <w:tc>
          <w:tcPr>
            <w:tcW w:w="6660" w:type="dxa"/>
            <w:gridSpan w:val="2"/>
            <w:shd w:val="clear" w:color="auto" w:fill="auto"/>
            <w:tcMar/>
          </w:tcPr>
          <w:p w:rsidRPr="00750C66" w:rsidR="008E0CE2" w:rsidP="008E75B7" w:rsidRDefault="008E0CE2" w14:paraId="243A454C"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While updating profile, the details should be correct.</w:t>
            </w:r>
          </w:p>
        </w:tc>
      </w:tr>
    </w:tbl>
    <w:p xmlns:wp14="http://schemas.microsoft.com/office/word/2010/wordml" w:rsidR="008E0CE2" w:rsidP="008E0CE2" w:rsidRDefault="008E0CE2" w14:paraId="680A4E5D" wp14:textId="77777777">
      <w:pPr>
        <w:rPr>
          <w:sz w:val="24"/>
          <w:szCs w:val="24"/>
          <w:lang w:val="en-US"/>
        </w:rPr>
      </w:pPr>
    </w:p>
    <w:tbl>
      <w:tblPr>
        <w:tblW w:w="9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2448"/>
        <w:gridCol w:w="3600"/>
        <w:gridCol w:w="3060"/>
      </w:tblGrid>
      <w:tr xmlns:wp14="http://schemas.microsoft.com/office/word/2010/wordml" w:rsidRPr="00750C66" w:rsidR="008E0CE2" w:rsidTr="1B072715" w14:paraId="46DCF7D7" wp14:textId="77777777">
        <w:tc>
          <w:tcPr>
            <w:tcW w:w="2448" w:type="dxa"/>
            <w:shd w:val="clear" w:color="auto" w:fill="auto"/>
            <w:tcMar/>
          </w:tcPr>
          <w:p w:rsidRPr="00750C66" w:rsidR="008E0CE2" w:rsidP="008E75B7" w:rsidRDefault="008E0CE2" w14:paraId="4387FC04"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Use Case ID</w:t>
            </w:r>
          </w:p>
        </w:tc>
        <w:tc>
          <w:tcPr>
            <w:tcW w:w="6660" w:type="dxa"/>
            <w:gridSpan w:val="2"/>
            <w:shd w:val="clear" w:color="auto" w:fill="auto"/>
            <w:tcMar/>
          </w:tcPr>
          <w:p w:rsidRPr="00750C66" w:rsidR="008E0CE2" w:rsidP="008E75B7" w:rsidRDefault="008E0CE2" w14:paraId="7F3DA0B9"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UC</w:t>
            </w:r>
            <w:r>
              <w:rPr>
                <w:rFonts w:ascii="Times New Roman" w:hAnsi="Times New Roman" w:cs="Times New Roman"/>
                <w:sz w:val="24"/>
                <w:szCs w:val="24"/>
              </w:rPr>
              <w:t>8</w:t>
            </w:r>
          </w:p>
        </w:tc>
      </w:tr>
      <w:tr xmlns:wp14="http://schemas.microsoft.com/office/word/2010/wordml" w:rsidRPr="00750C66" w:rsidR="008E0CE2" w:rsidTr="1B072715" w14:paraId="0F266B01" wp14:textId="77777777">
        <w:tc>
          <w:tcPr>
            <w:tcW w:w="2448" w:type="dxa"/>
            <w:shd w:val="clear" w:color="auto" w:fill="auto"/>
            <w:tcMar/>
          </w:tcPr>
          <w:p w:rsidRPr="00750C66" w:rsidR="008E0CE2" w:rsidP="008E75B7" w:rsidRDefault="008E0CE2" w14:paraId="02BFE9A2"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Use Case Name</w:t>
            </w:r>
          </w:p>
        </w:tc>
        <w:tc>
          <w:tcPr>
            <w:tcW w:w="6660" w:type="dxa"/>
            <w:gridSpan w:val="2"/>
            <w:shd w:val="clear" w:color="auto" w:fill="auto"/>
            <w:tcMar/>
          </w:tcPr>
          <w:p w:rsidRPr="00750C66" w:rsidR="008E0CE2" w:rsidP="008E75B7" w:rsidRDefault="008E0CE2" w14:paraId="583F576A" wp14:textId="77777777">
            <w:pPr>
              <w:spacing w:before="60" w:after="60"/>
              <w:ind w:right="-108"/>
              <w:rPr>
                <w:rFonts w:ascii="Times New Roman" w:hAnsi="Times New Roman" w:cs="Times New Roman"/>
                <w:sz w:val="24"/>
                <w:szCs w:val="24"/>
              </w:rPr>
            </w:pPr>
            <w:r>
              <w:rPr>
                <w:rFonts w:ascii="Times New Roman" w:hAnsi="Times New Roman" w:cs="Times New Roman"/>
                <w:sz w:val="24"/>
                <w:szCs w:val="24"/>
              </w:rPr>
              <w:t>Inbox</w:t>
            </w:r>
          </w:p>
        </w:tc>
      </w:tr>
      <w:tr xmlns:wp14="http://schemas.microsoft.com/office/word/2010/wordml" w:rsidRPr="00750C66" w:rsidR="008E0CE2" w:rsidTr="1B072715" w14:paraId="39BCB04D" wp14:textId="77777777">
        <w:tc>
          <w:tcPr>
            <w:tcW w:w="2448" w:type="dxa"/>
            <w:shd w:val="clear" w:color="auto" w:fill="auto"/>
            <w:tcMar/>
          </w:tcPr>
          <w:p w:rsidRPr="00750C66" w:rsidR="008E0CE2" w:rsidP="008E75B7" w:rsidRDefault="008E0CE2" w14:paraId="3BB6F5BD"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Actor</w:t>
            </w:r>
          </w:p>
        </w:tc>
        <w:tc>
          <w:tcPr>
            <w:tcW w:w="6660" w:type="dxa"/>
            <w:gridSpan w:val="2"/>
            <w:shd w:val="clear" w:color="auto" w:fill="auto"/>
            <w:tcMar/>
          </w:tcPr>
          <w:p w:rsidRPr="00750C66" w:rsidR="008E0CE2" w:rsidP="008E75B7" w:rsidRDefault="008E0CE2" w14:paraId="47DFED07" wp14:textId="49D73AAF">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Landlord</w:t>
            </w:r>
          </w:p>
        </w:tc>
      </w:tr>
      <w:tr xmlns:wp14="http://schemas.microsoft.com/office/word/2010/wordml" w:rsidRPr="00750C66" w:rsidR="008E0CE2" w:rsidTr="1B072715" w14:paraId="524E610B" wp14:textId="77777777">
        <w:tc>
          <w:tcPr>
            <w:tcW w:w="2448" w:type="dxa"/>
            <w:shd w:val="clear" w:color="auto" w:fill="auto"/>
            <w:tcMar/>
          </w:tcPr>
          <w:p w:rsidRPr="00750C66" w:rsidR="008E0CE2" w:rsidP="008E75B7" w:rsidRDefault="008E0CE2" w14:paraId="617D99BB"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Description</w:t>
            </w:r>
          </w:p>
        </w:tc>
        <w:tc>
          <w:tcPr>
            <w:tcW w:w="6660" w:type="dxa"/>
            <w:gridSpan w:val="2"/>
            <w:shd w:val="clear" w:color="auto" w:fill="auto"/>
            <w:tcMar/>
          </w:tcPr>
          <w:p w:rsidRPr="00750C66" w:rsidR="008E0CE2" w:rsidP="008E75B7" w:rsidRDefault="008E0CE2" w14:paraId="679B5C2C" wp14:textId="6685AA9F">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Landlord able to read the notification received form the Tenant</w:t>
            </w:r>
          </w:p>
        </w:tc>
      </w:tr>
      <w:tr xmlns:wp14="http://schemas.microsoft.com/office/word/2010/wordml" w:rsidRPr="00750C66" w:rsidR="008E0CE2" w:rsidTr="1B072715" w14:paraId="20759A95" wp14:textId="77777777">
        <w:tc>
          <w:tcPr>
            <w:tcW w:w="2448" w:type="dxa"/>
            <w:shd w:val="clear" w:color="auto" w:fill="auto"/>
            <w:tcMar/>
          </w:tcPr>
          <w:p w:rsidRPr="00750C66" w:rsidR="008E0CE2" w:rsidP="008E75B7" w:rsidRDefault="008E0CE2" w14:paraId="0B433465"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Triggering event</w:t>
            </w:r>
          </w:p>
        </w:tc>
        <w:tc>
          <w:tcPr>
            <w:tcW w:w="6660" w:type="dxa"/>
            <w:gridSpan w:val="2"/>
            <w:shd w:val="clear" w:color="auto" w:fill="auto"/>
            <w:tcMar/>
          </w:tcPr>
          <w:p w:rsidRPr="00750C66" w:rsidR="008E0CE2" w:rsidP="008E75B7" w:rsidRDefault="008E0CE2" w14:paraId="699D91F9" wp14:textId="30FB77ED">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 xml:space="preserve">Landlord clicks on the </w:t>
            </w:r>
            <w:r w:rsidRPr="1B072715" w:rsidR="1B072715">
              <w:rPr>
                <w:rFonts w:ascii="Times New Roman" w:hAnsi="Times New Roman" w:cs="Times New Roman"/>
                <w:b w:val="1"/>
                <w:bCs w:val="1"/>
                <w:sz w:val="24"/>
                <w:szCs w:val="24"/>
              </w:rPr>
              <w:t>Inbox</w:t>
            </w:r>
            <w:r w:rsidRPr="1B072715" w:rsidR="1B072715">
              <w:rPr>
                <w:rFonts w:ascii="Times New Roman" w:hAnsi="Times New Roman" w:cs="Times New Roman"/>
                <w:sz w:val="24"/>
                <w:szCs w:val="24"/>
              </w:rPr>
              <w:t xml:space="preserve"> button in home screen</w:t>
            </w:r>
          </w:p>
        </w:tc>
      </w:tr>
      <w:tr xmlns:wp14="http://schemas.microsoft.com/office/word/2010/wordml" w:rsidRPr="00750C66" w:rsidR="008E0CE2" w:rsidTr="1B072715" w14:paraId="1BA3E375" wp14:textId="77777777">
        <w:tc>
          <w:tcPr>
            <w:tcW w:w="2448" w:type="dxa"/>
            <w:shd w:val="clear" w:color="auto" w:fill="auto"/>
            <w:tcMar/>
          </w:tcPr>
          <w:p w:rsidRPr="00750C66" w:rsidR="008E0CE2" w:rsidP="008E75B7" w:rsidRDefault="008E0CE2" w14:paraId="6CFCF4CD"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Preconditions</w:t>
            </w:r>
          </w:p>
        </w:tc>
        <w:tc>
          <w:tcPr>
            <w:tcW w:w="6660" w:type="dxa"/>
            <w:gridSpan w:val="2"/>
            <w:shd w:val="clear" w:color="auto" w:fill="auto"/>
            <w:tcMar/>
          </w:tcPr>
          <w:p w:rsidRPr="00750C66" w:rsidR="008E0CE2" w:rsidP="008E75B7" w:rsidRDefault="008E0CE2" w14:paraId="4F328353" wp14:textId="593CC868">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Landlord must be logged in</w:t>
            </w:r>
          </w:p>
        </w:tc>
      </w:tr>
      <w:tr xmlns:wp14="http://schemas.microsoft.com/office/word/2010/wordml" w:rsidRPr="00750C66" w:rsidR="008E0CE2" w:rsidTr="1B072715" w14:paraId="5F686D20" wp14:textId="77777777">
        <w:trPr>
          <w:trHeight w:val="403"/>
        </w:trPr>
        <w:tc>
          <w:tcPr>
            <w:tcW w:w="2448" w:type="dxa"/>
            <w:vMerge w:val="restart"/>
            <w:shd w:val="clear" w:color="auto" w:fill="auto"/>
            <w:tcMar/>
          </w:tcPr>
          <w:p w:rsidRPr="00750C66" w:rsidR="008E0CE2" w:rsidP="008E75B7" w:rsidRDefault="008E0CE2" w14:paraId="7DB2ACBD"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Flow of events</w:t>
            </w:r>
          </w:p>
        </w:tc>
        <w:tc>
          <w:tcPr>
            <w:tcW w:w="3600" w:type="dxa"/>
            <w:shd w:val="clear" w:color="auto" w:fill="auto"/>
            <w:tcMar/>
          </w:tcPr>
          <w:p w:rsidRPr="00750C66" w:rsidR="008E0CE2" w:rsidP="008E75B7" w:rsidRDefault="008E0CE2" w14:paraId="525B0A8B"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Actor</w:t>
            </w:r>
          </w:p>
        </w:tc>
        <w:tc>
          <w:tcPr>
            <w:tcW w:w="3060" w:type="dxa"/>
            <w:shd w:val="clear" w:color="auto" w:fill="auto"/>
            <w:tcMar/>
          </w:tcPr>
          <w:p w:rsidRPr="00750C66" w:rsidR="008E0CE2" w:rsidP="008E75B7" w:rsidRDefault="008E0CE2" w14:paraId="2CBABBF6"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Flow of events</w:t>
            </w:r>
          </w:p>
        </w:tc>
      </w:tr>
      <w:tr xmlns:wp14="http://schemas.microsoft.com/office/word/2010/wordml" w:rsidRPr="00750C66" w:rsidR="008E0CE2" w:rsidTr="1B072715" w14:paraId="53D479C7" wp14:textId="77777777">
        <w:trPr>
          <w:trHeight w:val="402"/>
        </w:trPr>
        <w:tc>
          <w:tcPr>
            <w:tcW w:w="2448" w:type="dxa"/>
            <w:vMerge/>
            <w:tcMar/>
          </w:tcPr>
          <w:p w:rsidRPr="00750C66" w:rsidR="008E0CE2" w:rsidP="008E75B7" w:rsidRDefault="008E0CE2" w14:paraId="19219836" wp14:textId="77777777">
            <w:pPr>
              <w:tabs>
                <w:tab w:val="left" w:pos="5940"/>
                <w:tab w:val="left" w:pos="6300"/>
              </w:tabs>
              <w:spacing w:before="60" w:after="60"/>
              <w:ind w:right="-108"/>
              <w:rPr>
                <w:rFonts w:ascii="Times New Roman" w:hAnsi="Times New Roman" w:cs="Times New Roman"/>
                <w:sz w:val="24"/>
                <w:szCs w:val="24"/>
              </w:rPr>
            </w:pPr>
          </w:p>
        </w:tc>
        <w:tc>
          <w:tcPr>
            <w:tcW w:w="3600" w:type="dxa"/>
            <w:shd w:val="clear" w:color="auto" w:fill="auto"/>
            <w:tcMar/>
          </w:tcPr>
          <w:p w:rsidRPr="00750C66" w:rsidR="008E0CE2" w:rsidP="1B072715" w:rsidRDefault="008E0CE2" w14:paraId="303F4053" wp14:textId="2F3EB20E">
            <w:pPr>
              <w:pStyle w:val="Normal"/>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1. Landlord check the requests made by the users and will responds to that accordingly</w:t>
            </w:r>
          </w:p>
        </w:tc>
        <w:tc>
          <w:tcPr>
            <w:tcW w:w="3060" w:type="dxa"/>
            <w:shd w:val="clear" w:color="auto" w:fill="auto"/>
            <w:tcMar/>
          </w:tcPr>
          <w:p w:rsidRPr="00750C66" w:rsidR="008E0CE2" w:rsidP="1B072715" w:rsidRDefault="008E0CE2" w14:paraId="16449D6C" wp14:textId="7D0BAAD1">
            <w:pPr>
              <w:pStyle w:val="Normal"/>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1.1. System will send the requests made by the Tenant and their contact details to the particular Landlord using their id</w:t>
            </w:r>
          </w:p>
          <w:p w:rsidRPr="00750C66" w:rsidR="008E0CE2" w:rsidP="008E75B7" w:rsidRDefault="008E0CE2" w14:paraId="296FEF7D" wp14:textId="77777777">
            <w:pPr>
              <w:spacing w:before="60" w:after="60"/>
              <w:ind w:right="-108"/>
              <w:rPr>
                <w:rFonts w:ascii="Times New Roman" w:hAnsi="Times New Roman" w:cs="Times New Roman"/>
                <w:sz w:val="24"/>
                <w:szCs w:val="24"/>
              </w:rPr>
            </w:pPr>
          </w:p>
          <w:p w:rsidR="008E0CE2" w:rsidP="008E75B7" w:rsidRDefault="008E0CE2" w14:paraId="7194DBDC" wp14:textId="77777777">
            <w:pPr>
              <w:spacing w:before="60" w:after="60"/>
              <w:ind w:right="-108"/>
              <w:rPr>
                <w:rFonts w:ascii="Times New Roman" w:hAnsi="Times New Roman" w:cs="Times New Roman"/>
                <w:sz w:val="24"/>
                <w:szCs w:val="24"/>
              </w:rPr>
            </w:pPr>
          </w:p>
          <w:p w:rsidRPr="00750C66" w:rsidR="008E0CE2" w:rsidP="008E75B7" w:rsidRDefault="008E0CE2" w14:paraId="769D0D3C" wp14:textId="77777777">
            <w:pPr>
              <w:spacing w:before="60" w:after="60"/>
              <w:ind w:right="-108"/>
              <w:rPr>
                <w:rFonts w:ascii="Times New Roman" w:hAnsi="Times New Roman" w:cs="Times New Roman"/>
                <w:sz w:val="24"/>
                <w:szCs w:val="24"/>
              </w:rPr>
            </w:pPr>
          </w:p>
          <w:p w:rsidRPr="00750C66" w:rsidR="008E0CE2" w:rsidP="008E75B7" w:rsidRDefault="008E0CE2" w14:paraId="54CD245A" wp14:textId="77777777">
            <w:pPr>
              <w:spacing w:before="60" w:after="60"/>
              <w:ind w:right="-108"/>
              <w:rPr>
                <w:rFonts w:ascii="Times New Roman" w:hAnsi="Times New Roman" w:cs="Times New Roman"/>
                <w:sz w:val="24"/>
                <w:szCs w:val="24"/>
              </w:rPr>
            </w:pPr>
          </w:p>
        </w:tc>
      </w:tr>
      <w:tr xmlns:wp14="http://schemas.microsoft.com/office/word/2010/wordml" w:rsidRPr="00750C66" w:rsidR="008E0CE2" w:rsidTr="1B072715" w14:paraId="4F1E42BA" wp14:textId="77777777">
        <w:tc>
          <w:tcPr>
            <w:tcW w:w="2448" w:type="dxa"/>
            <w:tcBorders>
              <w:top w:val="single" w:color="auto" w:sz="4" w:space="0"/>
              <w:left w:val="single" w:color="auto" w:sz="4" w:space="0"/>
              <w:bottom w:val="single" w:color="auto" w:sz="4" w:space="0"/>
              <w:right w:val="single" w:color="auto" w:sz="4" w:space="0"/>
            </w:tcBorders>
            <w:shd w:val="clear" w:color="auto" w:fill="auto"/>
            <w:tcMar/>
          </w:tcPr>
          <w:p w:rsidRPr="00750C66" w:rsidR="008E0CE2" w:rsidP="008E75B7" w:rsidRDefault="008E0CE2" w14:paraId="0EA69B34"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Post conditions</w:t>
            </w:r>
          </w:p>
        </w:tc>
        <w:tc>
          <w:tcPr>
            <w:tcW w:w="6660" w:type="dxa"/>
            <w:gridSpan w:val="2"/>
            <w:tcBorders>
              <w:top w:val="single" w:color="auto" w:sz="4" w:space="0"/>
              <w:left w:val="single" w:color="auto" w:sz="4" w:space="0"/>
              <w:bottom w:val="single" w:color="auto" w:sz="4" w:space="0"/>
              <w:right w:val="single" w:color="auto" w:sz="4" w:space="0"/>
            </w:tcBorders>
            <w:shd w:val="clear" w:color="auto" w:fill="auto"/>
            <w:tcMar/>
          </w:tcPr>
          <w:p w:rsidRPr="00750C66" w:rsidR="008E0CE2" w:rsidP="008E75B7" w:rsidRDefault="008E0CE2" w14:paraId="5A5F5834" wp14:textId="34513B5D">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Tenant will logout from application after checking his/her profile.</w:t>
            </w:r>
          </w:p>
        </w:tc>
      </w:tr>
      <w:tr xmlns:wp14="http://schemas.microsoft.com/office/word/2010/wordml" w:rsidRPr="00750C66" w:rsidR="008E0CE2" w:rsidTr="1B072715" w14:paraId="3F635D65" wp14:textId="77777777">
        <w:tc>
          <w:tcPr>
            <w:tcW w:w="2448" w:type="dxa"/>
            <w:shd w:val="clear" w:color="auto" w:fill="auto"/>
            <w:tcMar/>
          </w:tcPr>
          <w:p w:rsidRPr="00750C66" w:rsidR="008E0CE2" w:rsidP="008E75B7" w:rsidRDefault="008E0CE2" w14:paraId="1E040280"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Exception - Conditions</w:t>
            </w:r>
          </w:p>
        </w:tc>
        <w:tc>
          <w:tcPr>
            <w:tcW w:w="6660" w:type="dxa"/>
            <w:gridSpan w:val="2"/>
            <w:shd w:val="clear" w:color="auto" w:fill="auto"/>
            <w:tcMar/>
          </w:tcPr>
          <w:p w:rsidRPr="00750C66" w:rsidR="008E0CE2" w:rsidP="008E75B7" w:rsidRDefault="008E0CE2" w14:paraId="0BBCA048"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While updating profile, the details should be correct.</w:t>
            </w:r>
          </w:p>
        </w:tc>
      </w:tr>
    </w:tbl>
    <w:p xmlns:wp14="http://schemas.microsoft.com/office/word/2010/wordml" w:rsidR="008E0CE2" w:rsidP="008E0CE2" w:rsidRDefault="008E0CE2" w14:paraId="1231BE67" wp14:textId="77777777">
      <w:pPr>
        <w:rPr>
          <w:sz w:val="24"/>
          <w:szCs w:val="24"/>
          <w:lang w:val="en-US"/>
        </w:rPr>
      </w:pPr>
    </w:p>
    <w:p xmlns:wp14="http://schemas.microsoft.com/office/word/2010/wordml" w:rsidR="008E0CE2" w:rsidP="008E0CE2" w:rsidRDefault="008E0CE2" w14:paraId="36FEB5B0" wp14:textId="77777777">
      <w:pPr>
        <w:rPr>
          <w:sz w:val="24"/>
          <w:szCs w:val="24"/>
          <w:lang w:val="en-US"/>
        </w:rPr>
      </w:pPr>
    </w:p>
    <w:tbl>
      <w:tblPr>
        <w:tblW w:w="9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2448"/>
        <w:gridCol w:w="3600"/>
        <w:gridCol w:w="3060"/>
      </w:tblGrid>
      <w:tr xmlns:wp14="http://schemas.microsoft.com/office/word/2010/wordml" w:rsidRPr="00750C66" w:rsidR="008E0CE2" w:rsidTr="1B072715" w14:paraId="3581A483" wp14:textId="77777777">
        <w:tc>
          <w:tcPr>
            <w:tcW w:w="2448" w:type="dxa"/>
            <w:shd w:val="clear" w:color="auto" w:fill="auto"/>
            <w:tcMar/>
          </w:tcPr>
          <w:p w:rsidRPr="00750C66" w:rsidR="008E0CE2" w:rsidP="008E75B7" w:rsidRDefault="008E0CE2" w14:paraId="6208E1C3"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Use Case ID</w:t>
            </w:r>
          </w:p>
        </w:tc>
        <w:tc>
          <w:tcPr>
            <w:tcW w:w="6660" w:type="dxa"/>
            <w:gridSpan w:val="2"/>
            <w:shd w:val="clear" w:color="auto" w:fill="auto"/>
            <w:tcMar/>
          </w:tcPr>
          <w:p w:rsidRPr="00750C66" w:rsidR="008E0CE2" w:rsidP="008E75B7" w:rsidRDefault="008E0CE2" w14:paraId="4CF988A7"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UC</w:t>
            </w:r>
            <w:r>
              <w:rPr>
                <w:rFonts w:ascii="Times New Roman" w:hAnsi="Times New Roman" w:cs="Times New Roman"/>
                <w:sz w:val="24"/>
                <w:szCs w:val="24"/>
              </w:rPr>
              <w:t>9</w:t>
            </w:r>
          </w:p>
        </w:tc>
      </w:tr>
      <w:tr xmlns:wp14="http://schemas.microsoft.com/office/word/2010/wordml" w:rsidRPr="00750C66" w:rsidR="008E0CE2" w:rsidTr="1B072715" w14:paraId="36085894" wp14:textId="77777777">
        <w:tc>
          <w:tcPr>
            <w:tcW w:w="2448" w:type="dxa"/>
            <w:shd w:val="clear" w:color="auto" w:fill="auto"/>
            <w:tcMar/>
          </w:tcPr>
          <w:p w:rsidRPr="00750C66" w:rsidR="008E0CE2" w:rsidP="008E75B7" w:rsidRDefault="008E0CE2" w14:paraId="32D92D90"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Use Case Name</w:t>
            </w:r>
          </w:p>
        </w:tc>
        <w:tc>
          <w:tcPr>
            <w:tcW w:w="6660" w:type="dxa"/>
            <w:gridSpan w:val="2"/>
            <w:shd w:val="clear" w:color="auto" w:fill="auto"/>
            <w:tcMar/>
          </w:tcPr>
          <w:p w:rsidRPr="00750C66" w:rsidR="008E0CE2" w:rsidP="008E75B7" w:rsidRDefault="008E0CE2" w14:paraId="0FF1BA3C" wp14:textId="3E0E2DB6">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Tenant Dashboard</w:t>
            </w:r>
            <w:r w:rsidRPr="1B072715" w:rsidR="1B072715">
              <w:rPr>
                <w:rFonts w:ascii="Times New Roman" w:hAnsi="Times New Roman" w:cs="Times New Roman"/>
                <w:sz w:val="24"/>
                <w:szCs w:val="24"/>
              </w:rPr>
              <w:t xml:space="preserve"> </w:t>
            </w:r>
          </w:p>
        </w:tc>
      </w:tr>
      <w:tr xmlns:wp14="http://schemas.microsoft.com/office/word/2010/wordml" w:rsidRPr="00750C66" w:rsidR="008E0CE2" w:rsidTr="1B072715" w14:paraId="697B12E3" wp14:textId="77777777">
        <w:tc>
          <w:tcPr>
            <w:tcW w:w="2448" w:type="dxa"/>
            <w:shd w:val="clear" w:color="auto" w:fill="auto"/>
            <w:tcMar/>
          </w:tcPr>
          <w:p w:rsidRPr="00750C66" w:rsidR="008E0CE2" w:rsidP="008E75B7" w:rsidRDefault="008E0CE2" w14:paraId="3A266CA7"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Actor</w:t>
            </w:r>
          </w:p>
        </w:tc>
        <w:tc>
          <w:tcPr>
            <w:tcW w:w="6660" w:type="dxa"/>
            <w:gridSpan w:val="2"/>
            <w:shd w:val="clear" w:color="auto" w:fill="auto"/>
            <w:tcMar/>
          </w:tcPr>
          <w:p w:rsidRPr="00750C66" w:rsidR="008E0CE2" w:rsidP="008E75B7" w:rsidRDefault="008E0CE2" w14:paraId="64988026" wp14:textId="5B7C1213">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Tenant</w:t>
            </w:r>
          </w:p>
        </w:tc>
      </w:tr>
      <w:tr xmlns:wp14="http://schemas.microsoft.com/office/word/2010/wordml" w:rsidRPr="00750C66" w:rsidR="008E0CE2" w:rsidTr="1B072715" w14:paraId="668E79E4" wp14:textId="77777777">
        <w:tc>
          <w:tcPr>
            <w:tcW w:w="2448" w:type="dxa"/>
            <w:shd w:val="clear" w:color="auto" w:fill="auto"/>
            <w:tcMar/>
          </w:tcPr>
          <w:p w:rsidRPr="00750C66" w:rsidR="008E0CE2" w:rsidP="008E75B7" w:rsidRDefault="008E0CE2" w14:paraId="6CEB3F03"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Description</w:t>
            </w:r>
          </w:p>
        </w:tc>
        <w:tc>
          <w:tcPr>
            <w:tcW w:w="6660" w:type="dxa"/>
            <w:gridSpan w:val="2"/>
            <w:shd w:val="clear" w:color="auto" w:fill="auto"/>
            <w:tcMar/>
          </w:tcPr>
          <w:p w:rsidRPr="00750C66" w:rsidR="008E0CE2" w:rsidP="008E75B7" w:rsidRDefault="008E0CE2" w14:paraId="2A550B50" wp14:textId="5E7FE28F">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Tenant are able to see the posts made by the Renter</w:t>
            </w:r>
          </w:p>
        </w:tc>
      </w:tr>
      <w:tr xmlns:wp14="http://schemas.microsoft.com/office/word/2010/wordml" w:rsidRPr="00750C66" w:rsidR="008E0CE2" w:rsidTr="1B072715" w14:paraId="78A88D23" wp14:textId="77777777">
        <w:tc>
          <w:tcPr>
            <w:tcW w:w="2448" w:type="dxa"/>
            <w:shd w:val="clear" w:color="auto" w:fill="auto"/>
            <w:tcMar/>
          </w:tcPr>
          <w:p w:rsidRPr="00750C66" w:rsidR="008E0CE2" w:rsidP="008E75B7" w:rsidRDefault="008E0CE2" w14:paraId="4DED5366"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Triggering event</w:t>
            </w:r>
          </w:p>
        </w:tc>
        <w:tc>
          <w:tcPr>
            <w:tcW w:w="6660" w:type="dxa"/>
            <w:gridSpan w:val="2"/>
            <w:shd w:val="clear" w:color="auto" w:fill="auto"/>
            <w:tcMar/>
          </w:tcPr>
          <w:p w:rsidRPr="00750C66" w:rsidR="008E0CE2" w:rsidP="008E75B7" w:rsidRDefault="008E0CE2" w14:paraId="6A1654DE" wp14:textId="77777777">
            <w:pPr>
              <w:spacing w:before="60" w:after="60"/>
              <w:ind w:right="-108"/>
              <w:rPr>
                <w:rFonts w:ascii="Times New Roman" w:hAnsi="Times New Roman" w:cs="Times New Roman"/>
                <w:sz w:val="24"/>
                <w:szCs w:val="24"/>
              </w:rPr>
            </w:pPr>
            <w:r>
              <w:rPr>
                <w:rFonts w:ascii="Times New Roman" w:hAnsi="Times New Roman" w:cs="Times New Roman"/>
                <w:sz w:val="24"/>
                <w:szCs w:val="24"/>
              </w:rPr>
              <w:t>After logging in the user redirected to the Home page</w:t>
            </w:r>
          </w:p>
        </w:tc>
      </w:tr>
      <w:tr xmlns:wp14="http://schemas.microsoft.com/office/word/2010/wordml" w:rsidRPr="00750C66" w:rsidR="008E0CE2" w:rsidTr="1B072715" w14:paraId="57840AA8" wp14:textId="77777777">
        <w:tc>
          <w:tcPr>
            <w:tcW w:w="2448" w:type="dxa"/>
            <w:shd w:val="clear" w:color="auto" w:fill="auto"/>
            <w:tcMar/>
          </w:tcPr>
          <w:p w:rsidRPr="00750C66" w:rsidR="008E0CE2" w:rsidP="008E75B7" w:rsidRDefault="008E0CE2" w14:paraId="37260619"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Preconditions</w:t>
            </w:r>
          </w:p>
        </w:tc>
        <w:tc>
          <w:tcPr>
            <w:tcW w:w="6660" w:type="dxa"/>
            <w:gridSpan w:val="2"/>
            <w:shd w:val="clear" w:color="auto" w:fill="auto"/>
            <w:tcMar/>
          </w:tcPr>
          <w:p w:rsidRPr="00750C66" w:rsidR="008E0CE2" w:rsidP="008E75B7" w:rsidRDefault="008E0CE2" w14:paraId="75C4E640" wp14:textId="2A636046">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Tenant must be logged in</w:t>
            </w:r>
          </w:p>
        </w:tc>
      </w:tr>
      <w:tr xmlns:wp14="http://schemas.microsoft.com/office/word/2010/wordml" w:rsidRPr="00750C66" w:rsidR="008E0CE2" w:rsidTr="1B072715" w14:paraId="6A0A3C1C" wp14:textId="77777777">
        <w:trPr>
          <w:trHeight w:val="403"/>
        </w:trPr>
        <w:tc>
          <w:tcPr>
            <w:tcW w:w="2448" w:type="dxa"/>
            <w:vMerge w:val="restart"/>
            <w:shd w:val="clear" w:color="auto" w:fill="auto"/>
            <w:tcMar/>
          </w:tcPr>
          <w:p w:rsidRPr="00750C66" w:rsidR="008E0CE2" w:rsidP="008E75B7" w:rsidRDefault="008E0CE2" w14:paraId="67E373FF"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Flow of events</w:t>
            </w:r>
          </w:p>
        </w:tc>
        <w:tc>
          <w:tcPr>
            <w:tcW w:w="3600" w:type="dxa"/>
            <w:shd w:val="clear" w:color="auto" w:fill="auto"/>
            <w:tcMar/>
          </w:tcPr>
          <w:p w:rsidRPr="00750C66" w:rsidR="008E0CE2" w:rsidP="008E75B7" w:rsidRDefault="008E0CE2" w14:paraId="125C1159"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Actor</w:t>
            </w:r>
          </w:p>
        </w:tc>
        <w:tc>
          <w:tcPr>
            <w:tcW w:w="3060" w:type="dxa"/>
            <w:shd w:val="clear" w:color="auto" w:fill="auto"/>
            <w:tcMar/>
          </w:tcPr>
          <w:p w:rsidRPr="00750C66" w:rsidR="008E0CE2" w:rsidP="008E75B7" w:rsidRDefault="008E0CE2" w14:paraId="6892F5AD"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Flow of events</w:t>
            </w:r>
          </w:p>
        </w:tc>
      </w:tr>
      <w:tr xmlns:wp14="http://schemas.microsoft.com/office/word/2010/wordml" w:rsidRPr="00750C66" w:rsidR="008E0CE2" w:rsidTr="1B072715" w14:paraId="121FA87E" wp14:textId="77777777">
        <w:trPr>
          <w:trHeight w:val="402"/>
        </w:trPr>
        <w:tc>
          <w:tcPr>
            <w:tcW w:w="2448" w:type="dxa"/>
            <w:vMerge/>
            <w:tcMar/>
          </w:tcPr>
          <w:p w:rsidRPr="00750C66" w:rsidR="008E0CE2" w:rsidP="008E75B7" w:rsidRDefault="008E0CE2" w14:paraId="30D7AA69" wp14:textId="77777777">
            <w:pPr>
              <w:tabs>
                <w:tab w:val="left" w:pos="5940"/>
                <w:tab w:val="left" w:pos="6300"/>
              </w:tabs>
              <w:spacing w:before="60" w:after="60"/>
              <w:ind w:right="-108"/>
              <w:rPr>
                <w:rFonts w:ascii="Times New Roman" w:hAnsi="Times New Roman" w:cs="Times New Roman"/>
                <w:sz w:val="24"/>
                <w:szCs w:val="24"/>
              </w:rPr>
            </w:pPr>
          </w:p>
        </w:tc>
        <w:tc>
          <w:tcPr>
            <w:tcW w:w="3600" w:type="dxa"/>
            <w:shd w:val="clear" w:color="auto" w:fill="auto"/>
            <w:tcMar/>
          </w:tcPr>
          <w:p w:rsidRPr="006D7EEE" w:rsidR="008E0CE2" w:rsidP="008E0CE2" w:rsidRDefault="008E0CE2" w14:paraId="4BE0447B" wp14:textId="51380173">
            <w:pPr>
              <w:pStyle w:val="ListParagraph"/>
              <w:numPr>
                <w:ilvl w:val="0"/>
                <w:numId w:val="3"/>
              </w:num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Tenant check the posts made by the Landlord and contact him directly through the application</w:t>
            </w:r>
          </w:p>
        </w:tc>
        <w:tc>
          <w:tcPr>
            <w:tcW w:w="3060" w:type="dxa"/>
            <w:shd w:val="clear" w:color="auto" w:fill="auto"/>
            <w:tcMar/>
          </w:tcPr>
          <w:p w:rsidRPr="00750C66" w:rsidR="008E0CE2" w:rsidP="008E75B7" w:rsidRDefault="008E0CE2" w14:paraId="3321A7F5" wp14:textId="216683B7">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1.1. system will send all the posts made by the Landlords for all Tenant so that they can check every apartment profile</w:t>
            </w:r>
          </w:p>
        </w:tc>
      </w:tr>
      <w:tr xmlns:wp14="http://schemas.microsoft.com/office/word/2010/wordml" w:rsidRPr="00750C66" w:rsidR="008E0CE2" w:rsidTr="1B072715" w14:paraId="0483BE13" wp14:textId="77777777">
        <w:tc>
          <w:tcPr>
            <w:tcW w:w="2448" w:type="dxa"/>
            <w:tcBorders>
              <w:top w:val="single" w:color="auto" w:sz="4" w:space="0"/>
              <w:left w:val="single" w:color="auto" w:sz="4" w:space="0"/>
              <w:bottom w:val="single" w:color="auto" w:sz="4" w:space="0"/>
              <w:right w:val="single" w:color="auto" w:sz="4" w:space="0"/>
            </w:tcBorders>
            <w:shd w:val="clear" w:color="auto" w:fill="auto"/>
            <w:tcMar/>
          </w:tcPr>
          <w:p w:rsidRPr="00750C66" w:rsidR="008E0CE2" w:rsidP="008E75B7" w:rsidRDefault="008E0CE2" w14:paraId="0EA6E910"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lastRenderedPageBreak/>
              <w:t>Post conditions</w:t>
            </w:r>
          </w:p>
        </w:tc>
        <w:tc>
          <w:tcPr>
            <w:tcW w:w="6660" w:type="dxa"/>
            <w:gridSpan w:val="2"/>
            <w:tcBorders>
              <w:top w:val="single" w:color="auto" w:sz="4" w:space="0"/>
              <w:left w:val="single" w:color="auto" w:sz="4" w:space="0"/>
              <w:bottom w:val="single" w:color="auto" w:sz="4" w:space="0"/>
              <w:right w:val="single" w:color="auto" w:sz="4" w:space="0"/>
            </w:tcBorders>
            <w:shd w:val="clear" w:color="auto" w:fill="auto"/>
            <w:tcMar/>
          </w:tcPr>
          <w:p w:rsidRPr="00750C66" w:rsidR="008E0CE2" w:rsidP="008E75B7" w:rsidRDefault="008E0CE2" w14:paraId="63486EF6" wp14:textId="61393BC2">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Tenant will logout from application after checking his/her profile.</w:t>
            </w:r>
          </w:p>
        </w:tc>
      </w:tr>
      <w:tr xmlns:wp14="http://schemas.microsoft.com/office/word/2010/wordml" w:rsidRPr="00750C66" w:rsidR="008E0CE2" w:rsidTr="1B072715" w14:paraId="1EB54A80" wp14:textId="77777777">
        <w:tc>
          <w:tcPr>
            <w:tcW w:w="2448" w:type="dxa"/>
            <w:shd w:val="clear" w:color="auto" w:fill="auto"/>
            <w:tcMar/>
          </w:tcPr>
          <w:p w:rsidRPr="00750C66" w:rsidR="008E0CE2" w:rsidP="008E75B7" w:rsidRDefault="008E0CE2" w14:paraId="730DBC30"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Exception - Conditions</w:t>
            </w:r>
          </w:p>
        </w:tc>
        <w:tc>
          <w:tcPr>
            <w:tcW w:w="6660" w:type="dxa"/>
            <w:gridSpan w:val="2"/>
            <w:shd w:val="clear" w:color="auto" w:fill="auto"/>
            <w:tcMar/>
          </w:tcPr>
          <w:p w:rsidRPr="00750C66" w:rsidR="008E0CE2" w:rsidP="008E75B7" w:rsidRDefault="008E0CE2" w14:paraId="703552D5"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While updating profile, the details should be correct.</w:t>
            </w:r>
          </w:p>
        </w:tc>
      </w:tr>
    </w:tbl>
    <w:p xmlns:wp14="http://schemas.microsoft.com/office/word/2010/wordml" w:rsidR="008E0CE2" w:rsidP="008E0CE2" w:rsidRDefault="008E0CE2" w14:paraId="7196D064" wp14:textId="77777777">
      <w:pPr>
        <w:rPr>
          <w:sz w:val="24"/>
          <w:szCs w:val="24"/>
          <w:lang w:val="en-US"/>
        </w:rPr>
      </w:pPr>
    </w:p>
    <w:tbl>
      <w:tblPr>
        <w:tblW w:w="9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2448"/>
        <w:gridCol w:w="3600"/>
        <w:gridCol w:w="3060"/>
      </w:tblGrid>
      <w:tr xmlns:wp14="http://schemas.microsoft.com/office/word/2010/wordml" w:rsidRPr="00750C66" w:rsidR="008E0CE2" w:rsidTr="1B072715" w14:paraId="0036ACEE" wp14:textId="77777777">
        <w:tc>
          <w:tcPr>
            <w:tcW w:w="2448" w:type="dxa"/>
            <w:shd w:val="clear" w:color="auto" w:fill="auto"/>
            <w:tcMar/>
          </w:tcPr>
          <w:p w:rsidRPr="00750C66" w:rsidR="008E0CE2" w:rsidP="008E75B7" w:rsidRDefault="008E0CE2" w14:paraId="1E054402"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Use Case ID</w:t>
            </w:r>
          </w:p>
        </w:tc>
        <w:tc>
          <w:tcPr>
            <w:tcW w:w="6660" w:type="dxa"/>
            <w:gridSpan w:val="2"/>
            <w:shd w:val="clear" w:color="auto" w:fill="auto"/>
            <w:tcMar/>
          </w:tcPr>
          <w:p w:rsidRPr="00750C66" w:rsidR="008E0CE2" w:rsidP="008E75B7" w:rsidRDefault="008E0CE2" w14:paraId="0CC0D8AE"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UC</w:t>
            </w:r>
            <w:r>
              <w:rPr>
                <w:rFonts w:ascii="Times New Roman" w:hAnsi="Times New Roman" w:cs="Times New Roman"/>
                <w:sz w:val="24"/>
                <w:szCs w:val="24"/>
              </w:rPr>
              <w:t>10</w:t>
            </w:r>
          </w:p>
        </w:tc>
      </w:tr>
      <w:tr xmlns:wp14="http://schemas.microsoft.com/office/word/2010/wordml" w:rsidRPr="00750C66" w:rsidR="008E0CE2" w:rsidTr="1B072715" w14:paraId="6422E39E" wp14:textId="77777777">
        <w:tc>
          <w:tcPr>
            <w:tcW w:w="2448" w:type="dxa"/>
            <w:shd w:val="clear" w:color="auto" w:fill="auto"/>
            <w:tcMar/>
          </w:tcPr>
          <w:p w:rsidRPr="00750C66" w:rsidR="008E0CE2" w:rsidP="008E75B7" w:rsidRDefault="008E0CE2" w14:paraId="2C57AD66"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Use Case Name</w:t>
            </w:r>
          </w:p>
        </w:tc>
        <w:tc>
          <w:tcPr>
            <w:tcW w:w="6660" w:type="dxa"/>
            <w:gridSpan w:val="2"/>
            <w:shd w:val="clear" w:color="auto" w:fill="auto"/>
            <w:tcMar/>
          </w:tcPr>
          <w:p w:rsidRPr="00750C66" w:rsidR="008E0CE2" w:rsidP="008E75B7" w:rsidRDefault="008E0CE2" w14:paraId="3B74C0A5" wp14:textId="77777777">
            <w:pPr>
              <w:spacing w:before="60" w:after="60"/>
              <w:ind w:right="-108"/>
              <w:rPr>
                <w:rFonts w:ascii="Times New Roman" w:hAnsi="Times New Roman" w:cs="Times New Roman"/>
                <w:sz w:val="24"/>
                <w:szCs w:val="24"/>
              </w:rPr>
            </w:pPr>
            <w:r>
              <w:rPr>
                <w:rFonts w:ascii="Times New Roman" w:hAnsi="Times New Roman" w:cs="Times New Roman"/>
                <w:sz w:val="24"/>
                <w:szCs w:val="24"/>
              </w:rPr>
              <w:t>Apartment Profile</w:t>
            </w:r>
          </w:p>
        </w:tc>
      </w:tr>
      <w:tr xmlns:wp14="http://schemas.microsoft.com/office/word/2010/wordml" w:rsidRPr="00750C66" w:rsidR="008E0CE2" w:rsidTr="1B072715" w14:paraId="3B4C2F9C" wp14:textId="77777777">
        <w:tc>
          <w:tcPr>
            <w:tcW w:w="2448" w:type="dxa"/>
            <w:shd w:val="clear" w:color="auto" w:fill="auto"/>
            <w:tcMar/>
          </w:tcPr>
          <w:p w:rsidRPr="00750C66" w:rsidR="008E0CE2" w:rsidP="008E75B7" w:rsidRDefault="008E0CE2" w14:paraId="45A37C1F"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Actor</w:t>
            </w:r>
          </w:p>
        </w:tc>
        <w:tc>
          <w:tcPr>
            <w:tcW w:w="6660" w:type="dxa"/>
            <w:gridSpan w:val="2"/>
            <w:shd w:val="clear" w:color="auto" w:fill="auto"/>
            <w:tcMar/>
          </w:tcPr>
          <w:p w:rsidRPr="00750C66" w:rsidR="008E0CE2" w:rsidP="008E75B7" w:rsidRDefault="008E0CE2" w14:paraId="350DA71B" wp14:textId="1378D9E5">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Tenant</w:t>
            </w:r>
          </w:p>
        </w:tc>
      </w:tr>
      <w:tr xmlns:wp14="http://schemas.microsoft.com/office/word/2010/wordml" w:rsidRPr="00750C66" w:rsidR="008E0CE2" w:rsidTr="1B072715" w14:paraId="7CE4ECA5" wp14:textId="77777777">
        <w:tc>
          <w:tcPr>
            <w:tcW w:w="2448" w:type="dxa"/>
            <w:shd w:val="clear" w:color="auto" w:fill="auto"/>
            <w:tcMar/>
          </w:tcPr>
          <w:p w:rsidRPr="00750C66" w:rsidR="008E0CE2" w:rsidP="008E75B7" w:rsidRDefault="008E0CE2" w14:paraId="17BFC678"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Description</w:t>
            </w:r>
          </w:p>
        </w:tc>
        <w:tc>
          <w:tcPr>
            <w:tcW w:w="6660" w:type="dxa"/>
            <w:gridSpan w:val="2"/>
            <w:shd w:val="clear" w:color="auto" w:fill="auto"/>
            <w:tcMar/>
          </w:tcPr>
          <w:p w:rsidRPr="00750C66" w:rsidR="008E0CE2" w:rsidP="008E75B7" w:rsidRDefault="008E0CE2" w14:paraId="27EE9535" wp14:textId="251B13A9">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Tenants are able to see the profile of the particular apartment</w:t>
            </w:r>
          </w:p>
        </w:tc>
      </w:tr>
      <w:tr xmlns:wp14="http://schemas.microsoft.com/office/word/2010/wordml" w:rsidRPr="00750C66" w:rsidR="008E0CE2" w:rsidTr="1B072715" w14:paraId="1DA47E1D" wp14:textId="77777777">
        <w:tc>
          <w:tcPr>
            <w:tcW w:w="2448" w:type="dxa"/>
            <w:shd w:val="clear" w:color="auto" w:fill="auto"/>
            <w:tcMar/>
          </w:tcPr>
          <w:p w:rsidRPr="00750C66" w:rsidR="008E0CE2" w:rsidP="008E75B7" w:rsidRDefault="008E0CE2" w14:paraId="15C6A4EC"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Triggering event</w:t>
            </w:r>
          </w:p>
        </w:tc>
        <w:tc>
          <w:tcPr>
            <w:tcW w:w="6660" w:type="dxa"/>
            <w:gridSpan w:val="2"/>
            <w:shd w:val="clear" w:color="auto" w:fill="auto"/>
            <w:tcMar/>
          </w:tcPr>
          <w:p w:rsidRPr="00750C66" w:rsidR="008E0CE2" w:rsidP="008E75B7" w:rsidRDefault="008E0CE2" w14:paraId="42F96BFB" wp14:textId="06C1FEDB">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 xml:space="preserve">Tenant clicks on the </w:t>
            </w:r>
            <w:r w:rsidRPr="1B072715" w:rsidR="1B072715">
              <w:rPr>
                <w:rFonts w:ascii="Times New Roman" w:hAnsi="Times New Roman" w:cs="Times New Roman"/>
                <w:b w:val="1"/>
                <w:bCs w:val="1"/>
                <w:sz w:val="24"/>
                <w:szCs w:val="24"/>
              </w:rPr>
              <w:t>Details</w:t>
            </w:r>
            <w:r w:rsidRPr="1B072715" w:rsidR="1B072715">
              <w:rPr>
                <w:rFonts w:ascii="Times New Roman" w:hAnsi="Times New Roman" w:cs="Times New Roman"/>
                <w:sz w:val="24"/>
                <w:szCs w:val="24"/>
              </w:rPr>
              <w:t xml:space="preserve"> button on the home Screen</w:t>
            </w:r>
          </w:p>
        </w:tc>
      </w:tr>
      <w:tr xmlns:wp14="http://schemas.microsoft.com/office/word/2010/wordml" w:rsidRPr="00750C66" w:rsidR="008E0CE2" w:rsidTr="1B072715" w14:paraId="0F715BE4" wp14:textId="77777777">
        <w:tc>
          <w:tcPr>
            <w:tcW w:w="2448" w:type="dxa"/>
            <w:shd w:val="clear" w:color="auto" w:fill="auto"/>
            <w:tcMar/>
          </w:tcPr>
          <w:p w:rsidRPr="00750C66" w:rsidR="008E0CE2" w:rsidP="008E75B7" w:rsidRDefault="008E0CE2" w14:paraId="66803006"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Preconditions</w:t>
            </w:r>
          </w:p>
        </w:tc>
        <w:tc>
          <w:tcPr>
            <w:tcW w:w="6660" w:type="dxa"/>
            <w:gridSpan w:val="2"/>
            <w:shd w:val="clear" w:color="auto" w:fill="auto"/>
            <w:tcMar/>
          </w:tcPr>
          <w:p w:rsidRPr="00750C66" w:rsidR="008E0CE2" w:rsidP="008E75B7" w:rsidRDefault="008E0CE2" w14:paraId="4637AFA3" wp14:textId="3ADF8D61">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Tenant must be logged in</w:t>
            </w:r>
          </w:p>
        </w:tc>
      </w:tr>
      <w:tr xmlns:wp14="http://schemas.microsoft.com/office/word/2010/wordml" w:rsidRPr="00750C66" w:rsidR="008E0CE2" w:rsidTr="1B072715" w14:paraId="3D694008" wp14:textId="77777777">
        <w:trPr>
          <w:trHeight w:val="403"/>
        </w:trPr>
        <w:tc>
          <w:tcPr>
            <w:tcW w:w="2448" w:type="dxa"/>
            <w:vMerge w:val="restart"/>
            <w:shd w:val="clear" w:color="auto" w:fill="auto"/>
            <w:tcMar/>
          </w:tcPr>
          <w:p w:rsidRPr="00750C66" w:rsidR="008E0CE2" w:rsidP="008E75B7" w:rsidRDefault="008E0CE2" w14:paraId="0E604874"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Flow of events</w:t>
            </w:r>
          </w:p>
        </w:tc>
        <w:tc>
          <w:tcPr>
            <w:tcW w:w="3600" w:type="dxa"/>
            <w:shd w:val="clear" w:color="auto" w:fill="auto"/>
            <w:tcMar/>
          </w:tcPr>
          <w:p w:rsidRPr="00750C66" w:rsidR="008E0CE2" w:rsidP="008E75B7" w:rsidRDefault="008E0CE2" w14:paraId="33526C1A"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Actor</w:t>
            </w:r>
          </w:p>
        </w:tc>
        <w:tc>
          <w:tcPr>
            <w:tcW w:w="3060" w:type="dxa"/>
            <w:shd w:val="clear" w:color="auto" w:fill="auto"/>
            <w:tcMar/>
          </w:tcPr>
          <w:p w:rsidRPr="00750C66" w:rsidR="008E0CE2" w:rsidP="008E75B7" w:rsidRDefault="008E0CE2" w14:paraId="2263E6A4"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Flow of events</w:t>
            </w:r>
          </w:p>
        </w:tc>
      </w:tr>
      <w:tr xmlns:wp14="http://schemas.microsoft.com/office/word/2010/wordml" w:rsidRPr="00750C66" w:rsidR="008E0CE2" w:rsidTr="1B072715" w14:paraId="51BD566F" wp14:textId="77777777">
        <w:trPr>
          <w:trHeight w:val="402"/>
        </w:trPr>
        <w:tc>
          <w:tcPr>
            <w:tcW w:w="2448" w:type="dxa"/>
            <w:vMerge/>
            <w:tcMar/>
          </w:tcPr>
          <w:p w:rsidRPr="00750C66" w:rsidR="008E0CE2" w:rsidP="008E75B7" w:rsidRDefault="008E0CE2" w14:paraId="34FF1C98" wp14:textId="77777777">
            <w:pPr>
              <w:tabs>
                <w:tab w:val="left" w:pos="5940"/>
                <w:tab w:val="left" w:pos="6300"/>
              </w:tabs>
              <w:spacing w:before="60" w:after="60"/>
              <w:ind w:right="-108"/>
              <w:rPr>
                <w:rFonts w:ascii="Times New Roman" w:hAnsi="Times New Roman" w:cs="Times New Roman"/>
                <w:sz w:val="24"/>
                <w:szCs w:val="24"/>
              </w:rPr>
            </w:pPr>
          </w:p>
        </w:tc>
        <w:tc>
          <w:tcPr>
            <w:tcW w:w="3600" w:type="dxa"/>
            <w:shd w:val="clear" w:color="auto" w:fill="auto"/>
            <w:tcMar/>
          </w:tcPr>
          <w:p w:rsidRPr="006D7EEE" w:rsidR="008E0CE2" w:rsidP="008E0CE2" w:rsidRDefault="008E0CE2" w14:paraId="13651FDA" wp14:textId="3F2974CA">
            <w:pPr>
              <w:pStyle w:val="ListParagraph"/>
              <w:numPr>
                <w:ilvl w:val="0"/>
                <w:numId w:val="4"/>
              </w:num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 xml:space="preserve">Tenant </w:t>
            </w:r>
            <w:r w:rsidRPr="1B072715" w:rsidR="1B072715">
              <w:rPr>
                <w:rFonts w:ascii="Times New Roman" w:hAnsi="Times New Roman" w:cs="Times New Roman"/>
                <w:sz w:val="24"/>
                <w:szCs w:val="24"/>
              </w:rPr>
              <w:t>checks the</w:t>
            </w:r>
            <w:r w:rsidRPr="1B072715" w:rsidR="1B072715">
              <w:rPr>
                <w:rFonts w:ascii="Times New Roman" w:hAnsi="Times New Roman" w:cs="Times New Roman"/>
                <w:sz w:val="24"/>
                <w:szCs w:val="24"/>
              </w:rPr>
              <w:t xml:space="preserve"> profile of the </w:t>
            </w:r>
            <w:r w:rsidRPr="1B072715" w:rsidR="1B072715">
              <w:rPr>
                <w:rFonts w:ascii="Times New Roman" w:hAnsi="Times New Roman" w:cs="Times New Roman"/>
                <w:sz w:val="24"/>
                <w:szCs w:val="24"/>
              </w:rPr>
              <w:t>apartment which</w:t>
            </w:r>
            <w:r w:rsidRPr="1B072715" w:rsidR="1B072715">
              <w:rPr>
                <w:rFonts w:ascii="Times New Roman" w:hAnsi="Times New Roman" w:cs="Times New Roman"/>
                <w:sz w:val="24"/>
                <w:szCs w:val="24"/>
              </w:rPr>
              <w:t xml:space="preserve"> consists of details like price location and description</w:t>
            </w:r>
          </w:p>
        </w:tc>
        <w:tc>
          <w:tcPr>
            <w:tcW w:w="3060" w:type="dxa"/>
            <w:shd w:val="clear" w:color="auto" w:fill="auto"/>
            <w:tcMar/>
          </w:tcPr>
          <w:p w:rsidRPr="00750C66" w:rsidR="008E0CE2" w:rsidP="008E75B7" w:rsidRDefault="008E0CE2" w14:paraId="53DC4573"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 xml:space="preserve">1.1. </w:t>
            </w:r>
            <w:r>
              <w:rPr>
                <w:rFonts w:ascii="Times New Roman" w:hAnsi="Times New Roman" w:cs="Times New Roman"/>
                <w:sz w:val="24"/>
                <w:szCs w:val="24"/>
              </w:rPr>
              <w:t>System will fetch the information of the apartments by using their unique id</w:t>
            </w:r>
          </w:p>
        </w:tc>
      </w:tr>
      <w:tr xmlns:wp14="http://schemas.microsoft.com/office/word/2010/wordml" w:rsidRPr="00750C66" w:rsidR="008E0CE2" w:rsidTr="1B072715" w14:paraId="43885C3F" wp14:textId="77777777">
        <w:tc>
          <w:tcPr>
            <w:tcW w:w="2448" w:type="dxa"/>
            <w:tcBorders>
              <w:top w:val="single" w:color="auto" w:sz="4" w:space="0"/>
              <w:left w:val="single" w:color="auto" w:sz="4" w:space="0"/>
              <w:bottom w:val="single" w:color="auto" w:sz="4" w:space="0"/>
              <w:right w:val="single" w:color="auto" w:sz="4" w:space="0"/>
            </w:tcBorders>
            <w:shd w:val="clear" w:color="auto" w:fill="auto"/>
            <w:tcMar/>
          </w:tcPr>
          <w:p w:rsidRPr="00750C66" w:rsidR="008E0CE2" w:rsidP="008E75B7" w:rsidRDefault="008E0CE2" w14:paraId="5C2C0101"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Post conditions</w:t>
            </w:r>
          </w:p>
        </w:tc>
        <w:tc>
          <w:tcPr>
            <w:tcW w:w="6660" w:type="dxa"/>
            <w:gridSpan w:val="2"/>
            <w:tcBorders>
              <w:top w:val="single" w:color="auto" w:sz="4" w:space="0"/>
              <w:left w:val="single" w:color="auto" w:sz="4" w:space="0"/>
              <w:bottom w:val="single" w:color="auto" w:sz="4" w:space="0"/>
              <w:right w:val="single" w:color="auto" w:sz="4" w:space="0"/>
            </w:tcBorders>
            <w:shd w:val="clear" w:color="auto" w:fill="auto"/>
            <w:tcMar/>
          </w:tcPr>
          <w:p w:rsidRPr="00750C66" w:rsidR="008E0CE2" w:rsidP="008E75B7" w:rsidRDefault="008E0CE2" w14:paraId="3EBF895E" wp14:textId="3645F555">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Tenant will logout from application after checking his/her profile.</w:t>
            </w:r>
          </w:p>
        </w:tc>
      </w:tr>
      <w:tr xmlns:wp14="http://schemas.microsoft.com/office/word/2010/wordml" w:rsidRPr="00750C66" w:rsidR="008E0CE2" w:rsidTr="1B072715" w14:paraId="0754BDEA" wp14:textId="77777777">
        <w:tc>
          <w:tcPr>
            <w:tcW w:w="2448" w:type="dxa"/>
            <w:shd w:val="clear" w:color="auto" w:fill="auto"/>
            <w:tcMar/>
          </w:tcPr>
          <w:p w:rsidRPr="00750C66" w:rsidR="008E0CE2" w:rsidP="008E75B7" w:rsidRDefault="008E0CE2" w14:paraId="4EFD5F84"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Exception - Conditions</w:t>
            </w:r>
          </w:p>
        </w:tc>
        <w:tc>
          <w:tcPr>
            <w:tcW w:w="6660" w:type="dxa"/>
            <w:gridSpan w:val="2"/>
            <w:shd w:val="clear" w:color="auto" w:fill="auto"/>
            <w:tcMar/>
          </w:tcPr>
          <w:p w:rsidRPr="00750C66" w:rsidR="008E0CE2" w:rsidP="008E75B7" w:rsidRDefault="008E0CE2" w14:paraId="7B5A4A75"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While updating profile, the details should be correct.</w:t>
            </w:r>
          </w:p>
        </w:tc>
      </w:tr>
    </w:tbl>
    <w:p xmlns:wp14="http://schemas.microsoft.com/office/word/2010/wordml" w:rsidR="008E0CE2" w:rsidP="008E0CE2" w:rsidRDefault="008E0CE2" w14:paraId="6D072C0D" wp14:textId="77777777">
      <w:pPr>
        <w:rPr>
          <w:sz w:val="24"/>
          <w:szCs w:val="24"/>
          <w:lang w:val="en-US"/>
        </w:rPr>
      </w:pPr>
    </w:p>
    <w:p xmlns:wp14="http://schemas.microsoft.com/office/word/2010/wordml" w:rsidRPr="00E62984" w:rsidR="008E0CE2" w:rsidP="008E0CE2" w:rsidRDefault="008E0CE2" w14:paraId="48A21919" wp14:textId="77777777">
      <w:pPr>
        <w:rPr>
          <w:sz w:val="24"/>
          <w:szCs w:val="24"/>
          <w:lang w:val="en-US"/>
        </w:rPr>
      </w:pPr>
    </w:p>
    <w:tbl>
      <w:tblPr>
        <w:tblW w:w="9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2448"/>
        <w:gridCol w:w="3600"/>
        <w:gridCol w:w="3060"/>
      </w:tblGrid>
      <w:tr xmlns:wp14="http://schemas.microsoft.com/office/word/2010/wordml" w:rsidRPr="00750C66" w:rsidR="008E0CE2" w:rsidTr="1B072715" w14:paraId="204C062B" wp14:textId="77777777">
        <w:tc>
          <w:tcPr>
            <w:tcW w:w="2448" w:type="dxa"/>
            <w:shd w:val="clear" w:color="auto" w:fill="auto"/>
            <w:tcMar/>
          </w:tcPr>
          <w:p w:rsidRPr="00750C66" w:rsidR="008E0CE2" w:rsidP="008E75B7" w:rsidRDefault="008E0CE2" w14:paraId="21962EEA"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Use Case ID</w:t>
            </w:r>
          </w:p>
        </w:tc>
        <w:tc>
          <w:tcPr>
            <w:tcW w:w="6660" w:type="dxa"/>
            <w:gridSpan w:val="2"/>
            <w:shd w:val="clear" w:color="auto" w:fill="auto"/>
            <w:tcMar/>
          </w:tcPr>
          <w:p w:rsidRPr="00750C66" w:rsidR="008E0CE2" w:rsidP="008E75B7" w:rsidRDefault="008E0CE2" w14:paraId="5400714F"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UC</w:t>
            </w:r>
            <w:r>
              <w:rPr>
                <w:rFonts w:ascii="Times New Roman" w:hAnsi="Times New Roman" w:cs="Times New Roman"/>
                <w:sz w:val="24"/>
                <w:szCs w:val="24"/>
              </w:rPr>
              <w:t>11</w:t>
            </w:r>
          </w:p>
        </w:tc>
      </w:tr>
      <w:tr xmlns:wp14="http://schemas.microsoft.com/office/word/2010/wordml" w:rsidRPr="00750C66" w:rsidR="008E0CE2" w:rsidTr="1B072715" w14:paraId="66C5B9AF" wp14:textId="77777777">
        <w:tc>
          <w:tcPr>
            <w:tcW w:w="2448" w:type="dxa"/>
            <w:shd w:val="clear" w:color="auto" w:fill="auto"/>
            <w:tcMar/>
          </w:tcPr>
          <w:p w:rsidRPr="00750C66" w:rsidR="008E0CE2" w:rsidP="008E75B7" w:rsidRDefault="008E0CE2" w14:paraId="48A98396"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Use Case Name</w:t>
            </w:r>
          </w:p>
        </w:tc>
        <w:tc>
          <w:tcPr>
            <w:tcW w:w="6660" w:type="dxa"/>
            <w:gridSpan w:val="2"/>
            <w:shd w:val="clear" w:color="auto" w:fill="auto"/>
            <w:tcMar/>
          </w:tcPr>
          <w:p w:rsidRPr="00750C66" w:rsidR="008E0CE2" w:rsidP="008E75B7" w:rsidRDefault="008E0CE2" w14:paraId="1C4EE0A7" wp14:textId="77777777">
            <w:pPr>
              <w:spacing w:before="60" w:after="60"/>
              <w:ind w:right="-108"/>
              <w:rPr>
                <w:rFonts w:ascii="Times New Roman" w:hAnsi="Times New Roman" w:cs="Times New Roman"/>
                <w:sz w:val="24"/>
                <w:szCs w:val="24"/>
              </w:rPr>
            </w:pPr>
            <w:r>
              <w:rPr>
                <w:rFonts w:ascii="Times New Roman" w:hAnsi="Times New Roman" w:cs="Times New Roman"/>
                <w:sz w:val="24"/>
                <w:szCs w:val="24"/>
              </w:rPr>
              <w:t>Search Apartment</w:t>
            </w:r>
          </w:p>
        </w:tc>
      </w:tr>
      <w:tr xmlns:wp14="http://schemas.microsoft.com/office/word/2010/wordml" w:rsidRPr="00750C66" w:rsidR="008E0CE2" w:rsidTr="1B072715" w14:paraId="52D058DD" wp14:textId="77777777">
        <w:tc>
          <w:tcPr>
            <w:tcW w:w="2448" w:type="dxa"/>
            <w:shd w:val="clear" w:color="auto" w:fill="auto"/>
            <w:tcMar/>
          </w:tcPr>
          <w:p w:rsidRPr="00750C66" w:rsidR="008E0CE2" w:rsidP="008E75B7" w:rsidRDefault="008E0CE2" w14:paraId="7E7A8795"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Actor</w:t>
            </w:r>
          </w:p>
        </w:tc>
        <w:tc>
          <w:tcPr>
            <w:tcW w:w="6660" w:type="dxa"/>
            <w:gridSpan w:val="2"/>
            <w:shd w:val="clear" w:color="auto" w:fill="auto"/>
            <w:tcMar/>
          </w:tcPr>
          <w:p w:rsidRPr="00750C66" w:rsidR="008E0CE2" w:rsidP="008E75B7" w:rsidRDefault="008E0CE2" w14:paraId="64BC45B0" wp14:textId="3DA1574A">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Tenant</w:t>
            </w:r>
          </w:p>
        </w:tc>
      </w:tr>
      <w:tr xmlns:wp14="http://schemas.microsoft.com/office/word/2010/wordml" w:rsidRPr="00750C66" w:rsidR="008E0CE2" w:rsidTr="1B072715" w14:paraId="4FB80770" wp14:textId="77777777">
        <w:tc>
          <w:tcPr>
            <w:tcW w:w="2448" w:type="dxa"/>
            <w:shd w:val="clear" w:color="auto" w:fill="auto"/>
            <w:tcMar/>
          </w:tcPr>
          <w:p w:rsidRPr="00750C66" w:rsidR="008E0CE2" w:rsidP="008E75B7" w:rsidRDefault="008E0CE2" w14:paraId="1C0997B6"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Description</w:t>
            </w:r>
          </w:p>
        </w:tc>
        <w:tc>
          <w:tcPr>
            <w:tcW w:w="6660" w:type="dxa"/>
            <w:gridSpan w:val="2"/>
            <w:shd w:val="clear" w:color="auto" w:fill="auto"/>
            <w:tcMar/>
          </w:tcPr>
          <w:p w:rsidRPr="00750C66" w:rsidR="008E0CE2" w:rsidP="008E75B7" w:rsidRDefault="008E0CE2" w14:paraId="5DCD9347" wp14:textId="15CF4A5F">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Tenants are able to search the profile of the particular apartment</w:t>
            </w:r>
          </w:p>
        </w:tc>
      </w:tr>
      <w:tr xmlns:wp14="http://schemas.microsoft.com/office/word/2010/wordml" w:rsidRPr="00750C66" w:rsidR="008E0CE2" w:rsidTr="1B072715" w14:paraId="3C3B3E5F" wp14:textId="77777777">
        <w:tc>
          <w:tcPr>
            <w:tcW w:w="2448" w:type="dxa"/>
            <w:shd w:val="clear" w:color="auto" w:fill="auto"/>
            <w:tcMar/>
          </w:tcPr>
          <w:p w:rsidRPr="00750C66" w:rsidR="008E0CE2" w:rsidP="008E75B7" w:rsidRDefault="008E0CE2" w14:paraId="40131DFD"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Triggering event</w:t>
            </w:r>
          </w:p>
        </w:tc>
        <w:tc>
          <w:tcPr>
            <w:tcW w:w="6660" w:type="dxa"/>
            <w:gridSpan w:val="2"/>
            <w:shd w:val="clear" w:color="auto" w:fill="auto"/>
            <w:tcMar/>
          </w:tcPr>
          <w:p w:rsidRPr="00750C66" w:rsidR="008E0CE2" w:rsidP="008E75B7" w:rsidRDefault="008E0CE2" w14:paraId="29DF0B85" wp14:textId="4A986A72">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 xml:space="preserve">Tenant clicks on the </w:t>
            </w:r>
            <w:r w:rsidRPr="1B072715" w:rsidR="1B072715">
              <w:rPr>
                <w:rFonts w:ascii="Times New Roman" w:hAnsi="Times New Roman" w:cs="Times New Roman"/>
                <w:b w:val="1"/>
                <w:bCs w:val="1"/>
                <w:sz w:val="24"/>
                <w:szCs w:val="24"/>
              </w:rPr>
              <w:t>Search</w:t>
            </w:r>
            <w:r w:rsidRPr="1B072715" w:rsidR="1B072715">
              <w:rPr>
                <w:rFonts w:ascii="Times New Roman" w:hAnsi="Times New Roman" w:cs="Times New Roman"/>
                <w:sz w:val="24"/>
                <w:szCs w:val="24"/>
              </w:rPr>
              <w:t xml:space="preserve"> button on the home Screen</w:t>
            </w:r>
          </w:p>
        </w:tc>
      </w:tr>
      <w:tr xmlns:wp14="http://schemas.microsoft.com/office/word/2010/wordml" w:rsidRPr="00750C66" w:rsidR="008E0CE2" w:rsidTr="1B072715" w14:paraId="26287BD3" wp14:textId="77777777">
        <w:tc>
          <w:tcPr>
            <w:tcW w:w="2448" w:type="dxa"/>
            <w:shd w:val="clear" w:color="auto" w:fill="auto"/>
            <w:tcMar/>
          </w:tcPr>
          <w:p w:rsidRPr="00750C66" w:rsidR="008E0CE2" w:rsidP="008E75B7" w:rsidRDefault="008E0CE2" w14:paraId="3D2DB544"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Preconditions</w:t>
            </w:r>
          </w:p>
        </w:tc>
        <w:tc>
          <w:tcPr>
            <w:tcW w:w="6660" w:type="dxa"/>
            <w:gridSpan w:val="2"/>
            <w:shd w:val="clear" w:color="auto" w:fill="auto"/>
            <w:tcMar/>
          </w:tcPr>
          <w:p w:rsidRPr="00750C66" w:rsidR="008E0CE2" w:rsidP="008E75B7" w:rsidRDefault="008E0CE2" w14:paraId="71620BCD" wp14:textId="0D3704F9">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Tenant must be logged in</w:t>
            </w:r>
          </w:p>
        </w:tc>
      </w:tr>
      <w:tr xmlns:wp14="http://schemas.microsoft.com/office/word/2010/wordml" w:rsidRPr="00750C66" w:rsidR="008E0CE2" w:rsidTr="1B072715" w14:paraId="78AE7044" wp14:textId="77777777">
        <w:trPr>
          <w:trHeight w:val="403"/>
        </w:trPr>
        <w:tc>
          <w:tcPr>
            <w:tcW w:w="2448" w:type="dxa"/>
            <w:vMerge w:val="restart"/>
            <w:shd w:val="clear" w:color="auto" w:fill="auto"/>
            <w:tcMar/>
          </w:tcPr>
          <w:p w:rsidRPr="00750C66" w:rsidR="008E0CE2" w:rsidP="008E75B7" w:rsidRDefault="008E0CE2" w14:paraId="6BAFF788"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Flow of events</w:t>
            </w:r>
          </w:p>
        </w:tc>
        <w:tc>
          <w:tcPr>
            <w:tcW w:w="3600" w:type="dxa"/>
            <w:shd w:val="clear" w:color="auto" w:fill="auto"/>
            <w:tcMar/>
          </w:tcPr>
          <w:p w:rsidRPr="00750C66" w:rsidR="008E0CE2" w:rsidP="008E75B7" w:rsidRDefault="008E0CE2" w14:paraId="62DFD538"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Actor</w:t>
            </w:r>
          </w:p>
        </w:tc>
        <w:tc>
          <w:tcPr>
            <w:tcW w:w="3060" w:type="dxa"/>
            <w:shd w:val="clear" w:color="auto" w:fill="auto"/>
            <w:tcMar/>
          </w:tcPr>
          <w:p w:rsidRPr="00750C66" w:rsidR="008E0CE2" w:rsidP="008E75B7" w:rsidRDefault="008E0CE2" w14:paraId="28E32068"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Flow of events</w:t>
            </w:r>
          </w:p>
        </w:tc>
      </w:tr>
      <w:tr xmlns:wp14="http://schemas.microsoft.com/office/word/2010/wordml" w:rsidRPr="00750C66" w:rsidR="008E0CE2" w:rsidTr="1B072715" w14:paraId="2A394FC8" wp14:textId="77777777">
        <w:trPr>
          <w:trHeight w:val="402"/>
        </w:trPr>
        <w:tc>
          <w:tcPr>
            <w:tcW w:w="2448" w:type="dxa"/>
            <w:vMerge/>
            <w:tcMar/>
          </w:tcPr>
          <w:p w:rsidRPr="00750C66" w:rsidR="008E0CE2" w:rsidP="008E75B7" w:rsidRDefault="008E0CE2" w14:paraId="6BD18F9B" wp14:textId="77777777">
            <w:pPr>
              <w:tabs>
                <w:tab w:val="left" w:pos="5940"/>
                <w:tab w:val="left" w:pos="6300"/>
              </w:tabs>
              <w:spacing w:before="60" w:after="60"/>
              <w:ind w:right="-108"/>
              <w:rPr>
                <w:rFonts w:ascii="Times New Roman" w:hAnsi="Times New Roman" w:cs="Times New Roman"/>
                <w:sz w:val="24"/>
                <w:szCs w:val="24"/>
              </w:rPr>
            </w:pPr>
          </w:p>
        </w:tc>
        <w:tc>
          <w:tcPr>
            <w:tcW w:w="3600" w:type="dxa"/>
            <w:shd w:val="clear" w:color="auto" w:fill="auto"/>
            <w:tcMar/>
          </w:tcPr>
          <w:p w:rsidRPr="006D7EEE" w:rsidR="008E0CE2" w:rsidP="008E0CE2" w:rsidRDefault="008E0CE2" w14:paraId="688EA366" wp14:textId="245E8FDA">
            <w:pPr>
              <w:pStyle w:val="ListParagraph"/>
              <w:numPr>
                <w:ilvl w:val="0"/>
                <w:numId w:val="5"/>
              </w:num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Tenant can search the apartment that interests him using search intent</w:t>
            </w:r>
          </w:p>
        </w:tc>
        <w:tc>
          <w:tcPr>
            <w:tcW w:w="3060" w:type="dxa"/>
            <w:shd w:val="clear" w:color="auto" w:fill="auto"/>
            <w:tcMar/>
          </w:tcPr>
          <w:p w:rsidRPr="00750C66" w:rsidR="008E0CE2" w:rsidP="008E75B7" w:rsidRDefault="008E0CE2" w14:paraId="4A768E3F"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 xml:space="preserve">1.1. </w:t>
            </w:r>
            <w:r>
              <w:rPr>
                <w:rFonts w:ascii="Times New Roman" w:hAnsi="Times New Roman" w:cs="Times New Roman"/>
                <w:sz w:val="24"/>
                <w:szCs w:val="24"/>
              </w:rPr>
              <w:t>System will fetch the information of the apartments using the search key at ease</w:t>
            </w:r>
          </w:p>
        </w:tc>
      </w:tr>
      <w:tr xmlns:wp14="http://schemas.microsoft.com/office/word/2010/wordml" w:rsidRPr="00750C66" w:rsidR="008E0CE2" w:rsidTr="1B072715" w14:paraId="01C15E1B" wp14:textId="77777777">
        <w:tc>
          <w:tcPr>
            <w:tcW w:w="2448" w:type="dxa"/>
            <w:tcBorders>
              <w:top w:val="single" w:color="auto" w:sz="4" w:space="0"/>
              <w:left w:val="single" w:color="auto" w:sz="4" w:space="0"/>
              <w:bottom w:val="single" w:color="auto" w:sz="4" w:space="0"/>
              <w:right w:val="single" w:color="auto" w:sz="4" w:space="0"/>
            </w:tcBorders>
            <w:shd w:val="clear" w:color="auto" w:fill="auto"/>
            <w:tcMar/>
          </w:tcPr>
          <w:p w:rsidRPr="00750C66" w:rsidR="008E0CE2" w:rsidP="008E75B7" w:rsidRDefault="008E0CE2" w14:paraId="234B6F05"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Post conditions</w:t>
            </w:r>
          </w:p>
        </w:tc>
        <w:tc>
          <w:tcPr>
            <w:tcW w:w="6660" w:type="dxa"/>
            <w:gridSpan w:val="2"/>
            <w:tcBorders>
              <w:top w:val="single" w:color="auto" w:sz="4" w:space="0"/>
              <w:left w:val="single" w:color="auto" w:sz="4" w:space="0"/>
              <w:bottom w:val="single" w:color="auto" w:sz="4" w:space="0"/>
              <w:right w:val="single" w:color="auto" w:sz="4" w:space="0"/>
            </w:tcBorders>
            <w:shd w:val="clear" w:color="auto" w:fill="auto"/>
            <w:tcMar/>
          </w:tcPr>
          <w:p w:rsidRPr="00750C66" w:rsidR="008E0CE2" w:rsidP="008E75B7" w:rsidRDefault="008E0CE2" w14:paraId="6F9F0141" wp14:textId="07A437D7">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Tenant will logout from application after checking his/her profile.</w:t>
            </w:r>
          </w:p>
        </w:tc>
      </w:tr>
      <w:tr xmlns:wp14="http://schemas.microsoft.com/office/word/2010/wordml" w:rsidRPr="00750C66" w:rsidR="008E0CE2" w:rsidTr="1B072715" w14:paraId="10A65C7A" wp14:textId="77777777">
        <w:tc>
          <w:tcPr>
            <w:tcW w:w="2448" w:type="dxa"/>
            <w:shd w:val="clear" w:color="auto" w:fill="auto"/>
            <w:tcMar/>
          </w:tcPr>
          <w:p w:rsidRPr="00750C66" w:rsidR="008E0CE2" w:rsidP="008E75B7" w:rsidRDefault="008E0CE2" w14:paraId="4FC8DF4B"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Exception - Conditions</w:t>
            </w:r>
          </w:p>
        </w:tc>
        <w:tc>
          <w:tcPr>
            <w:tcW w:w="6660" w:type="dxa"/>
            <w:gridSpan w:val="2"/>
            <w:shd w:val="clear" w:color="auto" w:fill="auto"/>
            <w:tcMar/>
          </w:tcPr>
          <w:p w:rsidRPr="00750C66" w:rsidR="008E0CE2" w:rsidP="008E75B7" w:rsidRDefault="008E0CE2" w14:paraId="2B18ABF6"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While updating profile, the details should be correct.</w:t>
            </w:r>
          </w:p>
        </w:tc>
      </w:tr>
    </w:tbl>
    <w:p xmlns:wp14="http://schemas.microsoft.com/office/word/2010/wordml" w:rsidR="008E0CE2" w:rsidP="008E0CE2" w:rsidRDefault="008E0CE2" w14:paraId="238601FE" wp14:textId="77777777">
      <w:pPr>
        <w:rPr>
          <w:sz w:val="24"/>
          <w:szCs w:val="24"/>
          <w:lang w:val="en-US"/>
        </w:rPr>
      </w:pPr>
    </w:p>
    <w:tbl>
      <w:tblPr>
        <w:tblW w:w="9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2448"/>
        <w:gridCol w:w="3600"/>
        <w:gridCol w:w="3060"/>
      </w:tblGrid>
      <w:tr xmlns:wp14="http://schemas.microsoft.com/office/word/2010/wordml" w:rsidRPr="00750C66" w:rsidR="008E0CE2" w:rsidTr="1B072715" w14:paraId="195EF32E" wp14:textId="77777777">
        <w:tc>
          <w:tcPr>
            <w:tcW w:w="2448" w:type="dxa"/>
            <w:shd w:val="clear" w:color="auto" w:fill="auto"/>
            <w:tcMar/>
          </w:tcPr>
          <w:p w:rsidRPr="00750C66" w:rsidR="008E0CE2" w:rsidP="008E75B7" w:rsidRDefault="008E0CE2" w14:paraId="691BCC64"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lastRenderedPageBreak/>
              <w:t>Use Case ID</w:t>
            </w:r>
          </w:p>
        </w:tc>
        <w:tc>
          <w:tcPr>
            <w:tcW w:w="6660" w:type="dxa"/>
            <w:gridSpan w:val="2"/>
            <w:shd w:val="clear" w:color="auto" w:fill="auto"/>
            <w:tcMar/>
          </w:tcPr>
          <w:p w:rsidRPr="00750C66" w:rsidR="008E0CE2" w:rsidP="008E75B7" w:rsidRDefault="008E0CE2" w14:paraId="60A61AE5"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UC</w:t>
            </w:r>
            <w:r>
              <w:rPr>
                <w:rFonts w:ascii="Times New Roman" w:hAnsi="Times New Roman" w:cs="Times New Roman"/>
                <w:sz w:val="24"/>
                <w:szCs w:val="24"/>
              </w:rPr>
              <w:t>12</w:t>
            </w:r>
          </w:p>
        </w:tc>
      </w:tr>
      <w:tr xmlns:wp14="http://schemas.microsoft.com/office/word/2010/wordml" w:rsidRPr="00750C66" w:rsidR="008E0CE2" w:rsidTr="1B072715" w14:paraId="6F587C78" wp14:textId="77777777">
        <w:tc>
          <w:tcPr>
            <w:tcW w:w="2448" w:type="dxa"/>
            <w:shd w:val="clear" w:color="auto" w:fill="auto"/>
            <w:tcMar/>
          </w:tcPr>
          <w:p w:rsidRPr="00750C66" w:rsidR="008E0CE2" w:rsidP="008E75B7" w:rsidRDefault="008E0CE2" w14:paraId="3340E223"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Use Case Name</w:t>
            </w:r>
          </w:p>
        </w:tc>
        <w:tc>
          <w:tcPr>
            <w:tcW w:w="6660" w:type="dxa"/>
            <w:gridSpan w:val="2"/>
            <w:shd w:val="clear" w:color="auto" w:fill="auto"/>
            <w:tcMar/>
          </w:tcPr>
          <w:p w:rsidRPr="00750C66" w:rsidR="008E0CE2" w:rsidP="008E75B7" w:rsidRDefault="008E0CE2" w14:paraId="7AD4B303" wp14:textId="77777777">
            <w:pPr>
              <w:spacing w:before="60" w:after="60"/>
              <w:ind w:right="-108"/>
              <w:rPr>
                <w:rFonts w:ascii="Times New Roman" w:hAnsi="Times New Roman" w:cs="Times New Roman"/>
                <w:sz w:val="24"/>
                <w:szCs w:val="24"/>
              </w:rPr>
            </w:pPr>
            <w:r>
              <w:rPr>
                <w:rFonts w:ascii="Times New Roman" w:hAnsi="Times New Roman" w:cs="Times New Roman"/>
                <w:sz w:val="24"/>
                <w:szCs w:val="24"/>
              </w:rPr>
              <w:t>Search Apartment using Location</w:t>
            </w:r>
          </w:p>
        </w:tc>
      </w:tr>
      <w:tr xmlns:wp14="http://schemas.microsoft.com/office/word/2010/wordml" w:rsidRPr="00750C66" w:rsidR="008E0CE2" w:rsidTr="1B072715" w14:paraId="11805F97" wp14:textId="77777777">
        <w:tc>
          <w:tcPr>
            <w:tcW w:w="2448" w:type="dxa"/>
            <w:shd w:val="clear" w:color="auto" w:fill="auto"/>
            <w:tcMar/>
          </w:tcPr>
          <w:p w:rsidRPr="00750C66" w:rsidR="008E0CE2" w:rsidP="008E75B7" w:rsidRDefault="008E0CE2" w14:paraId="3AA9A860"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Actor</w:t>
            </w:r>
          </w:p>
        </w:tc>
        <w:tc>
          <w:tcPr>
            <w:tcW w:w="6660" w:type="dxa"/>
            <w:gridSpan w:val="2"/>
            <w:shd w:val="clear" w:color="auto" w:fill="auto"/>
            <w:tcMar/>
          </w:tcPr>
          <w:p w:rsidRPr="00750C66" w:rsidR="008E0CE2" w:rsidP="008E75B7" w:rsidRDefault="008E0CE2" w14:paraId="4A4057A0" wp14:textId="10B3B60E">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Tenant</w:t>
            </w:r>
          </w:p>
        </w:tc>
      </w:tr>
      <w:tr xmlns:wp14="http://schemas.microsoft.com/office/word/2010/wordml" w:rsidRPr="00750C66" w:rsidR="008E0CE2" w:rsidTr="1B072715" w14:paraId="2838A1AE" wp14:textId="77777777">
        <w:tc>
          <w:tcPr>
            <w:tcW w:w="2448" w:type="dxa"/>
            <w:shd w:val="clear" w:color="auto" w:fill="auto"/>
            <w:tcMar/>
          </w:tcPr>
          <w:p w:rsidRPr="00750C66" w:rsidR="008E0CE2" w:rsidP="008E75B7" w:rsidRDefault="008E0CE2" w14:paraId="1767B8A2"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Description</w:t>
            </w:r>
          </w:p>
        </w:tc>
        <w:tc>
          <w:tcPr>
            <w:tcW w:w="6660" w:type="dxa"/>
            <w:gridSpan w:val="2"/>
            <w:shd w:val="clear" w:color="auto" w:fill="auto"/>
            <w:tcMar/>
          </w:tcPr>
          <w:p w:rsidRPr="00750C66" w:rsidR="008E0CE2" w:rsidP="008E75B7" w:rsidRDefault="008E0CE2" w14:paraId="59E128FE" wp14:textId="703203C7">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 xml:space="preserve">Tenants are able to search the profile of the particular apartment using location </w:t>
            </w:r>
          </w:p>
        </w:tc>
      </w:tr>
      <w:tr xmlns:wp14="http://schemas.microsoft.com/office/word/2010/wordml" w:rsidRPr="00750C66" w:rsidR="008E0CE2" w:rsidTr="1B072715" w14:paraId="218A5334" wp14:textId="77777777">
        <w:tc>
          <w:tcPr>
            <w:tcW w:w="2448" w:type="dxa"/>
            <w:shd w:val="clear" w:color="auto" w:fill="auto"/>
            <w:tcMar/>
          </w:tcPr>
          <w:p w:rsidRPr="00750C66" w:rsidR="008E0CE2" w:rsidP="008E75B7" w:rsidRDefault="008E0CE2" w14:paraId="3615380D"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Triggering event</w:t>
            </w:r>
          </w:p>
        </w:tc>
        <w:tc>
          <w:tcPr>
            <w:tcW w:w="6660" w:type="dxa"/>
            <w:gridSpan w:val="2"/>
            <w:shd w:val="clear" w:color="auto" w:fill="auto"/>
            <w:tcMar/>
          </w:tcPr>
          <w:p w:rsidRPr="00750C66" w:rsidR="008E0CE2" w:rsidP="008E75B7" w:rsidRDefault="008E0CE2" w14:paraId="0B1F43B0" wp14:textId="08A3D114">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 xml:space="preserve">Tenant clicks on the </w:t>
            </w:r>
            <w:r w:rsidRPr="1B072715" w:rsidR="1B072715">
              <w:rPr>
                <w:rFonts w:ascii="Times New Roman" w:hAnsi="Times New Roman" w:cs="Times New Roman"/>
                <w:b w:val="1"/>
                <w:bCs w:val="1"/>
                <w:sz w:val="24"/>
                <w:szCs w:val="24"/>
              </w:rPr>
              <w:t>Search</w:t>
            </w:r>
            <w:r w:rsidRPr="1B072715" w:rsidR="1B072715">
              <w:rPr>
                <w:rFonts w:ascii="Times New Roman" w:hAnsi="Times New Roman" w:cs="Times New Roman"/>
                <w:sz w:val="24"/>
                <w:szCs w:val="24"/>
              </w:rPr>
              <w:t xml:space="preserve"> button on the home Screen</w:t>
            </w:r>
          </w:p>
        </w:tc>
      </w:tr>
      <w:tr xmlns:wp14="http://schemas.microsoft.com/office/word/2010/wordml" w:rsidRPr="00750C66" w:rsidR="008E0CE2" w:rsidTr="1B072715" w14:paraId="3BBE61BC" wp14:textId="77777777">
        <w:tc>
          <w:tcPr>
            <w:tcW w:w="2448" w:type="dxa"/>
            <w:shd w:val="clear" w:color="auto" w:fill="auto"/>
            <w:tcMar/>
          </w:tcPr>
          <w:p w:rsidRPr="00750C66" w:rsidR="008E0CE2" w:rsidP="008E75B7" w:rsidRDefault="008E0CE2" w14:paraId="3109AD09"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Preconditions</w:t>
            </w:r>
          </w:p>
        </w:tc>
        <w:tc>
          <w:tcPr>
            <w:tcW w:w="6660" w:type="dxa"/>
            <w:gridSpan w:val="2"/>
            <w:shd w:val="clear" w:color="auto" w:fill="auto"/>
            <w:tcMar/>
          </w:tcPr>
          <w:p w:rsidRPr="00750C66" w:rsidR="008E0CE2" w:rsidP="008E75B7" w:rsidRDefault="008E0CE2" w14:paraId="4A9D73E2" wp14:textId="3E14FD3D">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Tenant must be logged in</w:t>
            </w:r>
          </w:p>
        </w:tc>
      </w:tr>
      <w:tr xmlns:wp14="http://schemas.microsoft.com/office/word/2010/wordml" w:rsidRPr="00750C66" w:rsidR="008E0CE2" w:rsidTr="1B072715" w14:paraId="565091DD" wp14:textId="77777777">
        <w:trPr>
          <w:trHeight w:val="403"/>
        </w:trPr>
        <w:tc>
          <w:tcPr>
            <w:tcW w:w="2448" w:type="dxa"/>
            <w:vMerge w:val="restart"/>
            <w:shd w:val="clear" w:color="auto" w:fill="auto"/>
            <w:tcMar/>
          </w:tcPr>
          <w:p w:rsidRPr="00750C66" w:rsidR="008E0CE2" w:rsidP="008E75B7" w:rsidRDefault="008E0CE2" w14:paraId="0FE17A41"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Flow of events</w:t>
            </w:r>
          </w:p>
        </w:tc>
        <w:tc>
          <w:tcPr>
            <w:tcW w:w="3600" w:type="dxa"/>
            <w:shd w:val="clear" w:color="auto" w:fill="auto"/>
            <w:tcMar/>
          </w:tcPr>
          <w:p w:rsidRPr="00750C66" w:rsidR="008E0CE2" w:rsidP="008E75B7" w:rsidRDefault="008E0CE2" w14:paraId="6606CA54"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Actor</w:t>
            </w:r>
          </w:p>
        </w:tc>
        <w:tc>
          <w:tcPr>
            <w:tcW w:w="3060" w:type="dxa"/>
            <w:shd w:val="clear" w:color="auto" w:fill="auto"/>
            <w:tcMar/>
          </w:tcPr>
          <w:p w:rsidRPr="00750C66" w:rsidR="008E0CE2" w:rsidP="008E75B7" w:rsidRDefault="008E0CE2" w14:paraId="76856764"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Flow of events</w:t>
            </w:r>
          </w:p>
        </w:tc>
      </w:tr>
      <w:tr xmlns:wp14="http://schemas.microsoft.com/office/word/2010/wordml" w:rsidRPr="00750C66" w:rsidR="008E0CE2" w:rsidTr="1B072715" w14:paraId="031D9090" wp14:textId="77777777">
        <w:trPr>
          <w:trHeight w:val="402"/>
        </w:trPr>
        <w:tc>
          <w:tcPr>
            <w:tcW w:w="2448" w:type="dxa"/>
            <w:vMerge/>
            <w:tcMar/>
          </w:tcPr>
          <w:p w:rsidRPr="00750C66" w:rsidR="008E0CE2" w:rsidP="008E75B7" w:rsidRDefault="008E0CE2" w14:paraId="0F3CABC7" wp14:textId="77777777">
            <w:pPr>
              <w:tabs>
                <w:tab w:val="left" w:pos="5940"/>
                <w:tab w:val="left" w:pos="6300"/>
              </w:tabs>
              <w:spacing w:before="60" w:after="60"/>
              <w:ind w:right="-108"/>
              <w:rPr>
                <w:rFonts w:ascii="Times New Roman" w:hAnsi="Times New Roman" w:cs="Times New Roman"/>
                <w:sz w:val="24"/>
                <w:szCs w:val="24"/>
              </w:rPr>
            </w:pPr>
          </w:p>
        </w:tc>
        <w:tc>
          <w:tcPr>
            <w:tcW w:w="3600" w:type="dxa"/>
            <w:shd w:val="clear" w:color="auto" w:fill="auto"/>
            <w:tcMar/>
          </w:tcPr>
          <w:p w:rsidRPr="006D7EEE" w:rsidR="008E0CE2" w:rsidP="008E0CE2" w:rsidRDefault="008E0CE2" w14:paraId="46A9AC1D" wp14:textId="1F4E2FC2">
            <w:pPr>
              <w:pStyle w:val="ListParagraph"/>
              <w:numPr>
                <w:ilvl w:val="0"/>
                <w:numId w:val="6"/>
              </w:num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Tenant can search the apartment in a particular location based on his interest</w:t>
            </w:r>
          </w:p>
        </w:tc>
        <w:tc>
          <w:tcPr>
            <w:tcW w:w="3060" w:type="dxa"/>
            <w:shd w:val="clear" w:color="auto" w:fill="auto"/>
            <w:tcMar/>
          </w:tcPr>
          <w:p w:rsidRPr="00750C66" w:rsidR="008E0CE2" w:rsidP="008E75B7" w:rsidRDefault="008E0CE2" w14:paraId="749CC47C"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 xml:space="preserve">1.1. </w:t>
            </w:r>
            <w:r>
              <w:rPr>
                <w:rFonts w:ascii="Times New Roman" w:hAnsi="Times New Roman" w:cs="Times New Roman"/>
                <w:sz w:val="24"/>
                <w:szCs w:val="24"/>
              </w:rPr>
              <w:t>System will fetch the information of the apartments using the location filter that he is looking for</w:t>
            </w:r>
          </w:p>
        </w:tc>
      </w:tr>
      <w:tr xmlns:wp14="http://schemas.microsoft.com/office/word/2010/wordml" w:rsidRPr="00750C66" w:rsidR="008E0CE2" w:rsidTr="1B072715" w14:paraId="22A10D64" wp14:textId="77777777">
        <w:tc>
          <w:tcPr>
            <w:tcW w:w="2448" w:type="dxa"/>
            <w:tcBorders>
              <w:top w:val="single" w:color="auto" w:sz="4" w:space="0"/>
              <w:left w:val="single" w:color="auto" w:sz="4" w:space="0"/>
              <w:bottom w:val="single" w:color="auto" w:sz="4" w:space="0"/>
              <w:right w:val="single" w:color="auto" w:sz="4" w:space="0"/>
            </w:tcBorders>
            <w:shd w:val="clear" w:color="auto" w:fill="auto"/>
            <w:tcMar/>
          </w:tcPr>
          <w:p w:rsidRPr="00750C66" w:rsidR="008E0CE2" w:rsidP="008E75B7" w:rsidRDefault="008E0CE2" w14:paraId="71FE07D4"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Post conditions</w:t>
            </w:r>
          </w:p>
        </w:tc>
        <w:tc>
          <w:tcPr>
            <w:tcW w:w="6660" w:type="dxa"/>
            <w:gridSpan w:val="2"/>
            <w:tcBorders>
              <w:top w:val="single" w:color="auto" w:sz="4" w:space="0"/>
              <w:left w:val="single" w:color="auto" w:sz="4" w:space="0"/>
              <w:bottom w:val="single" w:color="auto" w:sz="4" w:space="0"/>
              <w:right w:val="single" w:color="auto" w:sz="4" w:space="0"/>
            </w:tcBorders>
            <w:shd w:val="clear" w:color="auto" w:fill="auto"/>
            <w:tcMar/>
          </w:tcPr>
          <w:p w:rsidRPr="00750C66" w:rsidR="008E0CE2" w:rsidP="008E75B7" w:rsidRDefault="008E0CE2" w14:paraId="39819F4F" wp14:textId="22DE6163">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Tenant will logout from application after checking his/her profile.</w:t>
            </w:r>
          </w:p>
        </w:tc>
      </w:tr>
      <w:tr xmlns:wp14="http://schemas.microsoft.com/office/word/2010/wordml" w:rsidRPr="00750C66" w:rsidR="008E0CE2" w:rsidTr="1B072715" w14:paraId="443ECF48" wp14:textId="77777777">
        <w:tc>
          <w:tcPr>
            <w:tcW w:w="2448" w:type="dxa"/>
            <w:shd w:val="clear" w:color="auto" w:fill="auto"/>
            <w:tcMar/>
          </w:tcPr>
          <w:p w:rsidRPr="00750C66" w:rsidR="008E0CE2" w:rsidP="008E75B7" w:rsidRDefault="008E0CE2" w14:paraId="62B779FB"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Exception - Conditions</w:t>
            </w:r>
          </w:p>
        </w:tc>
        <w:tc>
          <w:tcPr>
            <w:tcW w:w="6660" w:type="dxa"/>
            <w:gridSpan w:val="2"/>
            <w:shd w:val="clear" w:color="auto" w:fill="auto"/>
            <w:tcMar/>
          </w:tcPr>
          <w:p w:rsidRPr="00750C66" w:rsidR="008E0CE2" w:rsidP="008E75B7" w:rsidRDefault="008E0CE2" w14:paraId="6546B79E"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While updating profile, the details should be correct.</w:t>
            </w:r>
          </w:p>
        </w:tc>
      </w:tr>
    </w:tbl>
    <w:p xmlns:wp14="http://schemas.microsoft.com/office/word/2010/wordml" w:rsidR="008E0CE2" w:rsidP="008E0CE2" w:rsidRDefault="008E0CE2" w14:paraId="5B08B5D1" wp14:textId="77777777">
      <w:pPr>
        <w:rPr>
          <w:sz w:val="24"/>
          <w:szCs w:val="24"/>
          <w:lang w:val="en-US"/>
        </w:rPr>
      </w:pPr>
    </w:p>
    <w:p xmlns:wp14="http://schemas.microsoft.com/office/word/2010/wordml" w:rsidR="008E0CE2" w:rsidP="008E0CE2" w:rsidRDefault="008E0CE2" w14:paraId="16DEB4AB" wp14:textId="77777777">
      <w:pPr>
        <w:rPr>
          <w:sz w:val="24"/>
          <w:szCs w:val="24"/>
          <w:lang w:val="en-US"/>
        </w:rPr>
      </w:pPr>
    </w:p>
    <w:tbl>
      <w:tblPr>
        <w:tblW w:w="9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2448"/>
        <w:gridCol w:w="3600"/>
        <w:gridCol w:w="3060"/>
      </w:tblGrid>
      <w:tr xmlns:wp14="http://schemas.microsoft.com/office/word/2010/wordml" w:rsidRPr="00750C66" w:rsidR="008E0CE2" w:rsidTr="1B072715" w14:paraId="0CDE11FB" wp14:textId="77777777">
        <w:tc>
          <w:tcPr>
            <w:tcW w:w="2448" w:type="dxa"/>
            <w:shd w:val="clear" w:color="auto" w:fill="auto"/>
            <w:tcMar/>
          </w:tcPr>
          <w:p w:rsidRPr="00750C66" w:rsidR="008E0CE2" w:rsidP="008E75B7" w:rsidRDefault="008E0CE2" w14:paraId="67C706D4"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Use Case ID</w:t>
            </w:r>
          </w:p>
        </w:tc>
        <w:tc>
          <w:tcPr>
            <w:tcW w:w="6660" w:type="dxa"/>
            <w:gridSpan w:val="2"/>
            <w:shd w:val="clear" w:color="auto" w:fill="auto"/>
            <w:tcMar/>
          </w:tcPr>
          <w:p w:rsidRPr="00750C66" w:rsidR="008E0CE2" w:rsidP="008E75B7" w:rsidRDefault="008E0CE2" w14:paraId="06069825"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UC</w:t>
            </w:r>
            <w:r>
              <w:rPr>
                <w:rFonts w:ascii="Times New Roman" w:hAnsi="Times New Roman" w:cs="Times New Roman"/>
                <w:sz w:val="24"/>
                <w:szCs w:val="24"/>
              </w:rPr>
              <w:t>13</w:t>
            </w:r>
          </w:p>
        </w:tc>
      </w:tr>
      <w:tr xmlns:wp14="http://schemas.microsoft.com/office/word/2010/wordml" w:rsidRPr="00750C66" w:rsidR="008E0CE2" w:rsidTr="1B072715" w14:paraId="20834107" wp14:textId="77777777">
        <w:tc>
          <w:tcPr>
            <w:tcW w:w="2448" w:type="dxa"/>
            <w:shd w:val="clear" w:color="auto" w:fill="auto"/>
            <w:tcMar/>
          </w:tcPr>
          <w:p w:rsidRPr="00750C66" w:rsidR="008E0CE2" w:rsidP="008E75B7" w:rsidRDefault="008E0CE2" w14:paraId="34CEA4CC"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Use Case Name</w:t>
            </w:r>
          </w:p>
        </w:tc>
        <w:tc>
          <w:tcPr>
            <w:tcW w:w="6660" w:type="dxa"/>
            <w:gridSpan w:val="2"/>
            <w:shd w:val="clear" w:color="auto" w:fill="auto"/>
            <w:tcMar/>
          </w:tcPr>
          <w:p w:rsidRPr="00750C66" w:rsidR="008E0CE2" w:rsidP="008E75B7" w:rsidRDefault="008E0CE2" w14:paraId="78D44BE9" wp14:textId="77777777">
            <w:pPr>
              <w:spacing w:before="60" w:after="60"/>
              <w:ind w:right="-108"/>
              <w:rPr>
                <w:rFonts w:ascii="Times New Roman" w:hAnsi="Times New Roman" w:cs="Times New Roman"/>
                <w:sz w:val="24"/>
                <w:szCs w:val="24"/>
              </w:rPr>
            </w:pPr>
            <w:r>
              <w:rPr>
                <w:rFonts w:ascii="Times New Roman" w:hAnsi="Times New Roman" w:cs="Times New Roman"/>
                <w:sz w:val="24"/>
                <w:szCs w:val="24"/>
              </w:rPr>
              <w:t>Search Apartment using Price</w:t>
            </w:r>
          </w:p>
        </w:tc>
      </w:tr>
      <w:tr xmlns:wp14="http://schemas.microsoft.com/office/word/2010/wordml" w:rsidRPr="00750C66" w:rsidR="008E0CE2" w:rsidTr="1B072715" w14:paraId="150AA9BD" wp14:textId="77777777">
        <w:tc>
          <w:tcPr>
            <w:tcW w:w="2448" w:type="dxa"/>
            <w:shd w:val="clear" w:color="auto" w:fill="auto"/>
            <w:tcMar/>
          </w:tcPr>
          <w:p w:rsidRPr="00750C66" w:rsidR="008E0CE2" w:rsidP="008E75B7" w:rsidRDefault="008E0CE2" w14:paraId="12CC0C80"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Actor</w:t>
            </w:r>
          </w:p>
        </w:tc>
        <w:tc>
          <w:tcPr>
            <w:tcW w:w="6660" w:type="dxa"/>
            <w:gridSpan w:val="2"/>
            <w:shd w:val="clear" w:color="auto" w:fill="auto"/>
            <w:tcMar/>
          </w:tcPr>
          <w:p w:rsidRPr="00750C66" w:rsidR="008E0CE2" w:rsidP="008E75B7" w:rsidRDefault="008E0CE2" w14:paraId="665DDF62" wp14:textId="35DACCA6">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Tenant</w:t>
            </w:r>
          </w:p>
        </w:tc>
      </w:tr>
      <w:tr xmlns:wp14="http://schemas.microsoft.com/office/word/2010/wordml" w:rsidRPr="00750C66" w:rsidR="008E0CE2" w:rsidTr="1B072715" w14:paraId="6B2AF6D3" wp14:textId="77777777">
        <w:tc>
          <w:tcPr>
            <w:tcW w:w="2448" w:type="dxa"/>
            <w:shd w:val="clear" w:color="auto" w:fill="auto"/>
            <w:tcMar/>
          </w:tcPr>
          <w:p w:rsidRPr="00750C66" w:rsidR="008E0CE2" w:rsidP="008E75B7" w:rsidRDefault="008E0CE2" w14:paraId="146BE5ED"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Description</w:t>
            </w:r>
          </w:p>
        </w:tc>
        <w:tc>
          <w:tcPr>
            <w:tcW w:w="6660" w:type="dxa"/>
            <w:gridSpan w:val="2"/>
            <w:shd w:val="clear" w:color="auto" w:fill="auto"/>
            <w:tcMar/>
          </w:tcPr>
          <w:p w:rsidRPr="00750C66" w:rsidR="008E0CE2" w:rsidP="008E75B7" w:rsidRDefault="008E0CE2" w14:paraId="57C6C6AE" wp14:textId="42692B30">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Tenants are able to search the profile of the particular apartment using price</w:t>
            </w:r>
          </w:p>
        </w:tc>
      </w:tr>
      <w:tr xmlns:wp14="http://schemas.microsoft.com/office/word/2010/wordml" w:rsidRPr="00750C66" w:rsidR="008E0CE2" w:rsidTr="1B072715" w14:paraId="4050ADD9" wp14:textId="77777777">
        <w:tc>
          <w:tcPr>
            <w:tcW w:w="2448" w:type="dxa"/>
            <w:shd w:val="clear" w:color="auto" w:fill="auto"/>
            <w:tcMar/>
          </w:tcPr>
          <w:p w:rsidRPr="00750C66" w:rsidR="008E0CE2" w:rsidP="008E75B7" w:rsidRDefault="008E0CE2" w14:paraId="5B0B7250"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Triggering event</w:t>
            </w:r>
          </w:p>
        </w:tc>
        <w:tc>
          <w:tcPr>
            <w:tcW w:w="6660" w:type="dxa"/>
            <w:gridSpan w:val="2"/>
            <w:shd w:val="clear" w:color="auto" w:fill="auto"/>
            <w:tcMar/>
          </w:tcPr>
          <w:p w:rsidRPr="00750C66" w:rsidR="008E0CE2" w:rsidP="008E75B7" w:rsidRDefault="008E0CE2" w14:paraId="04ECBB92" wp14:textId="6888A6D8">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 xml:space="preserve">Tenant clicks on the </w:t>
            </w:r>
            <w:r w:rsidRPr="1B072715" w:rsidR="1B072715">
              <w:rPr>
                <w:rFonts w:ascii="Times New Roman" w:hAnsi="Times New Roman" w:cs="Times New Roman"/>
                <w:b w:val="1"/>
                <w:bCs w:val="1"/>
                <w:sz w:val="24"/>
                <w:szCs w:val="24"/>
              </w:rPr>
              <w:t>Search</w:t>
            </w:r>
            <w:r w:rsidRPr="1B072715" w:rsidR="1B072715">
              <w:rPr>
                <w:rFonts w:ascii="Times New Roman" w:hAnsi="Times New Roman" w:cs="Times New Roman"/>
                <w:sz w:val="24"/>
                <w:szCs w:val="24"/>
              </w:rPr>
              <w:t xml:space="preserve"> button on the home Screen</w:t>
            </w:r>
          </w:p>
        </w:tc>
      </w:tr>
      <w:tr xmlns:wp14="http://schemas.microsoft.com/office/word/2010/wordml" w:rsidRPr="00750C66" w:rsidR="008E0CE2" w:rsidTr="1B072715" w14:paraId="37DF632D" wp14:textId="77777777">
        <w:tc>
          <w:tcPr>
            <w:tcW w:w="2448" w:type="dxa"/>
            <w:shd w:val="clear" w:color="auto" w:fill="auto"/>
            <w:tcMar/>
          </w:tcPr>
          <w:p w:rsidRPr="00750C66" w:rsidR="008E0CE2" w:rsidP="008E75B7" w:rsidRDefault="008E0CE2" w14:paraId="39E4812E"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Preconditions</w:t>
            </w:r>
          </w:p>
        </w:tc>
        <w:tc>
          <w:tcPr>
            <w:tcW w:w="6660" w:type="dxa"/>
            <w:gridSpan w:val="2"/>
            <w:shd w:val="clear" w:color="auto" w:fill="auto"/>
            <w:tcMar/>
          </w:tcPr>
          <w:p w:rsidRPr="00750C66" w:rsidR="008E0CE2" w:rsidP="008E75B7" w:rsidRDefault="008E0CE2" w14:paraId="5929EB4C" wp14:textId="19220140">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Tenant must be logged in</w:t>
            </w:r>
          </w:p>
        </w:tc>
      </w:tr>
      <w:tr xmlns:wp14="http://schemas.microsoft.com/office/word/2010/wordml" w:rsidRPr="00750C66" w:rsidR="008E0CE2" w:rsidTr="1B072715" w14:paraId="63635AFE" wp14:textId="77777777">
        <w:trPr>
          <w:trHeight w:val="403"/>
        </w:trPr>
        <w:tc>
          <w:tcPr>
            <w:tcW w:w="2448" w:type="dxa"/>
            <w:vMerge w:val="restart"/>
            <w:shd w:val="clear" w:color="auto" w:fill="auto"/>
            <w:tcMar/>
          </w:tcPr>
          <w:p w:rsidRPr="00750C66" w:rsidR="008E0CE2" w:rsidP="008E75B7" w:rsidRDefault="008E0CE2" w14:paraId="55F8ECBB"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Flow of events</w:t>
            </w:r>
          </w:p>
        </w:tc>
        <w:tc>
          <w:tcPr>
            <w:tcW w:w="3600" w:type="dxa"/>
            <w:shd w:val="clear" w:color="auto" w:fill="auto"/>
            <w:tcMar/>
          </w:tcPr>
          <w:p w:rsidRPr="00750C66" w:rsidR="008E0CE2" w:rsidP="008E75B7" w:rsidRDefault="008E0CE2" w14:paraId="534D41A5"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Actor</w:t>
            </w:r>
          </w:p>
        </w:tc>
        <w:tc>
          <w:tcPr>
            <w:tcW w:w="3060" w:type="dxa"/>
            <w:shd w:val="clear" w:color="auto" w:fill="auto"/>
            <w:tcMar/>
          </w:tcPr>
          <w:p w:rsidRPr="00750C66" w:rsidR="008E0CE2" w:rsidP="008E75B7" w:rsidRDefault="008E0CE2" w14:paraId="3AC0250E"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Flow of events</w:t>
            </w:r>
          </w:p>
        </w:tc>
      </w:tr>
      <w:tr xmlns:wp14="http://schemas.microsoft.com/office/word/2010/wordml" w:rsidRPr="00750C66" w:rsidR="008E0CE2" w:rsidTr="1B072715" w14:paraId="3FBD8E17" wp14:textId="77777777">
        <w:trPr>
          <w:trHeight w:val="402"/>
        </w:trPr>
        <w:tc>
          <w:tcPr>
            <w:tcW w:w="2448" w:type="dxa"/>
            <w:vMerge/>
            <w:tcMar/>
          </w:tcPr>
          <w:p w:rsidRPr="00750C66" w:rsidR="008E0CE2" w:rsidP="008E75B7" w:rsidRDefault="008E0CE2" w14:paraId="0AD9C6F4" wp14:textId="77777777">
            <w:pPr>
              <w:tabs>
                <w:tab w:val="left" w:pos="5940"/>
                <w:tab w:val="left" w:pos="6300"/>
              </w:tabs>
              <w:spacing w:before="60" w:after="60"/>
              <w:ind w:right="-108"/>
              <w:rPr>
                <w:rFonts w:ascii="Times New Roman" w:hAnsi="Times New Roman" w:cs="Times New Roman"/>
                <w:sz w:val="24"/>
                <w:szCs w:val="24"/>
              </w:rPr>
            </w:pPr>
          </w:p>
        </w:tc>
        <w:tc>
          <w:tcPr>
            <w:tcW w:w="3600" w:type="dxa"/>
            <w:shd w:val="clear" w:color="auto" w:fill="auto"/>
            <w:tcMar/>
          </w:tcPr>
          <w:p w:rsidRPr="006D7EEE" w:rsidR="008E0CE2" w:rsidP="008E0CE2" w:rsidRDefault="008E0CE2" w14:paraId="40E21BAC" wp14:textId="520E14F5">
            <w:pPr>
              <w:pStyle w:val="ListParagraph"/>
              <w:numPr>
                <w:ilvl w:val="0"/>
                <w:numId w:val="7"/>
              </w:num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Tenant can search the apartment that he can afford using price intent in search filter</w:t>
            </w:r>
          </w:p>
        </w:tc>
        <w:tc>
          <w:tcPr>
            <w:tcW w:w="3060" w:type="dxa"/>
            <w:shd w:val="clear" w:color="auto" w:fill="auto"/>
            <w:tcMar/>
          </w:tcPr>
          <w:p w:rsidRPr="00750C66" w:rsidR="008E0CE2" w:rsidP="008E75B7" w:rsidRDefault="008E0CE2" w14:paraId="2A9DCC91" wp14:textId="3FA6C95C">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 xml:space="preserve">1.1. System will fetch the information of the apartments in a particular price range that </w:t>
            </w:r>
            <w:r w:rsidRPr="1B072715" w:rsidR="1B072715">
              <w:rPr>
                <w:rFonts w:ascii="Times New Roman" w:hAnsi="Times New Roman" w:cs="Times New Roman"/>
                <w:sz w:val="24"/>
                <w:szCs w:val="24"/>
              </w:rPr>
              <w:t>Tenant is</w:t>
            </w:r>
            <w:r w:rsidRPr="1B072715" w:rsidR="1B072715">
              <w:rPr>
                <w:rFonts w:ascii="Times New Roman" w:hAnsi="Times New Roman" w:cs="Times New Roman"/>
                <w:sz w:val="24"/>
                <w:szCs w:val="24"/>
              </w:rPr>
              <w:t xml:space="preserve"> looking for</w:t>
            </w:r>
          </w:p>
        </w:tc>
      </w:tr>
      <w:tr xmlns:wp14="http://schemas.microsoft.com/office/word/2010/wordml" w:rsidRPr="00750C66" w:rsidR="008E0CE2" w:rsidTr="1B072715" w14:paraId="085A3B30" wp14:textId="77777777">
        <w:tc>
          <w:tcPr>
            <w:tcW w:w="2448" w:type="dxa"/>
            <w:tcBorders>
              <w:top w:val="single" w:color="auto" w:sz="4" w:space="0"/>
              <w:left w:val="single" w:color="auto" w:sz="4" w:space="0"/>
              <w:bottom w:val="single" w:color="auto" w:sz="4" w:space="0"/>
              <w:right w:val="single" w:color="auto" w:sz="4" w:space="0"/>
            </w:tcBorders>
            <w:shd w:val="clear" w:color="auto" w:fill="auto"/>
            <w:tcMar/>
          </w:tcPr>
          <w:p w:rsidRPr="00750C66" w:rsidR="008E0CE2" w:rsidP="008E75B7" w:rsidRDefault="008E0CE2" w14:paraId="498A7AEA"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Post conditions</w:t>
            </w:r>
          </w:p>
        </w:tc>
        <w:tc>
          <w:tcPr>
            <w:tcW w:w="6660" w:type="dxa"/>
            <w:gridSpan w:val="2"/>
            <w:tcBorders>
              <w:top w:val="single" w:color="auto" w:sz="4" w:space="0"/>
              <w:left w:val="single" w:color="auto" w:sz="4" w:space="0"/>
              <w:bottom w:val="single" w:color="auto" w:sz="4" w:space="0"/>
              <w:right w:val="single" w:color="auto" w:sz="4" w:space="0"/>
            </w:tcBorders>
            <w:shd w:val="clear" w:color="auto" w:fill="auto"/>
            <w:tcMar/>
          </w:tcPr>
          <w:p w:rsidRPr="00750C66" w:rsidR="008E0CE2" w:rsidP="008E75B7" w:rsidRDefault="008E0CE2" w14:paraId="5CFC677E" wp14:textId="509BD742">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Tenant will logout from application after checking his/her profile.</w:t>
            </w:r>
          </w:p>
        </w:tc>
      </w:tr>
      <w:tr xmlns:wp14="http://schemas.microsoft.com/office/word/2010/wordml" w:rsidRPr="00750C66" w:rsidR="008E0CE2" w:rsidTr="1B072715" w14:paraId="719A006B" wp14:textId="77777777">
        <w:tc>
          <w:tcPr>
            <w:tcW w:w="2448" w:type="dxa"/>
            <w:shd w:val="clear" w:color="auto" w:fill="auto"/>
            <w:tcMar/>
          </w:tcPr>
          <w:p w:rsidRPr="00750C66" w:rsidR="008E0CE2" w:rsidP="008E75B7" w:rsidRDefault="008E0CE2" w14:paraId="13EA2DFB"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Exception - Conditions</w:t>
            </w:r>
          </w:p>
        </w:tc>
        <w:tc>
          <w:tcPr>
            <w:tcW w:w="6660" w:type="dxa"/>
            <w:gridSpan w:val="2"/>
            <w:shd w:val="clear" w:color="auto" w:fill="auto"/>
            <w:tcMar/>
          </w:tcPr>
          <w:p w:rsidRPr="00750C66" w:rsidR="008E0CE2" w:rsidP="008E75B7" w:rsidRDefault="008E0CE2" w14:paraId="111329EE"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While updating profile, the details should be correct.</w:t>
            </w:r>
          </w:p>
        </w:tc>
      </w:tr>
    </w:tbl>
    <w:p xmlns:wp14="http://schemas.microsoft.com/office/word/2010/wordml" w:rsidR="008E0CE2" w:rsidP="008E0CE2" w:rsidRDefault="008E0CE2" w14:paraId="4B1F511A" wp14:textId="77777777">
      <w:pPr>
        <w:rPr>
          <w:sz w:val="24"/>
          <w:szCs w:val="24"/>
          <w:lang w:val="en-US"/>
        </w:rPr>
      </w:pPr>
    </w:p>
    <w:tbl>
      <w:tblPr>
        <w:tblW w:w="9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2448"/>
        <w:gridCol w:w="3600"/>
        <w:gridCol w:w="3060"/>
      </w:tblGrid>
      <w:tr xmlns:wp14="http://schemas.microsoft.com/office/word/2010/wordml" w:rsidRPr="00750C66" w:rsidR="008E0CE2" w:rsidTr="1B072715" w14:paraId="1B443C1E" wp14:textId="77777777">
        <w:tc>
          <w:tcPr>
            <w:tcW w:w="2448" w:type="dxa"/>
            <w:shd w:val="clear" w:color="auto" w:fill="auto"/>
            <w:tcMar/>
          </w:tcPr>
          <w:p w:rsidRPr="00750C66" w:rsidR="008E0CE2" w:rsidP="008E75B7" w:rsidRDefault="008E0CE2" w14:paraId="0B698B33"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Use Case ID</w:t>
            </w:r>
          </w:p>
        </w:tc>
        <w:tc>
          <w:tcPr>
            <w:tcW w:w="6660" w:type="dxa"/>
            <w:gridSpan w:val="2"/>
            <w:shd w:val="clear" w:color="auto" w:fill="auto"/>
            <w:tcMar/>
          </w:tcPr>
          <w:p w:rsidRPr="00750C66" w:rsidR="008E0CE2" w:rsidP="008E75B7" w:rsidRDefault="008E0CE2" w14:paraId="1EFF91FE"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UC</w:t>
            </w:r>
            <w:r>
              <w:rPr>
                <w:rFonts w:ascii="Times New Roman" w:hAnsi="Times New Roman" w:cs="Times New Roman"/>
                <w:sz w:val="24"/>
                <w:szCs w:val="24"/>
              </w:rPr>
              <w:t>14</w:t>
            </w:r>
          </w:p>
        </w:tc>
      </w:tr>
      <w:tr xmlns:wp14="http://schemas.microsoft.com/office/word/2010/wordml" w:rsidRPr="00750C66" w:rsidR="008E0CE2" w:rsidTr="1B072715" w14:paraId="1E6557E7" wp14:textId="77777777">
        <w:tc>
          <w:tcPr>
            <w:tcW w:w="2448" w:type="dxa"/>
            <w:shd w:val="clear" w:color="auto" w:fill="auto"/>
            <w:tcMar/>
          </w:tcPr>
          <w:p w:rsidRPr="00750C66" w:rsidR="008E0CE2" w:rsidP="008E75B7" w:rsidRDefault="008E0CE2" w14:paraId="0C1C812A"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Use Case Name</w:t>
            </w:r>
          </w:p>
        </w:tc>
        <w:tc>
          <w:tcPr>
            <w:tcW w:w="6660" w:type="dxa"/>
            <w:gridSpan w:val="2"/>
            <w:shd w:val="clear" w:color="auto" w:fill="auto"/>
            <w:tcMar/>
          </w:tcPr>
          <w:p w:rsidRPr="00750C66" w:rsidR="008E0CE2" w:rsidP="008E75B7" w:rsidRDefault="008E0CE2" w14:paraId="326C2F1B" wp14:textId="77777777">
            <w:pPr>
              <w:spacing w:before="60" w:after="60"/>
              <w:ind w:right="-108"/>
              <w:rPr>
                <w:rFonts w:ascii="Times New Roman" w:hAnsi="Times New Roman" w:cs="Times New Roman"/>
                <w:sz w:val="24"/>
                <w:szCs w:val="24"/>
              </w:rPr>
            </w:pPr>
            <w:r>
              <w:rPr>
                <w:rFonts w:ascii="Times New Roman" w:hAnsi="Times New Roman" w:cs="Times New Roman"/>
                <w:sz w:val="24"/>
                <w:szCs w:val="24"/>
              </w:rPr>
              <w:t xml:space="preserve">Search Apartment using Apartment type </w:t>
            </w:r>
          </w:p>
        </w:tc>
      </w:tr>
      <w:tr xmlns:wp14="http://schemas.microsoft.com/office/word/2010/wordml" w:rsidRPr="00750C66" w:rsidR="008E0CE2" w:rsidTr="1B072715" w14:paraId="4AA86D81" wp14:textId="77777777">
        <w:tc>
          <w:tcPr>
            <w:tcW w:w="2448" w:type="dxa"/>
            <w:shd w:val="clear" w:color="auto" w:fill="auto"/>
            <w:tcMar/>
          </w:tcPr>
          <w:p w:rsidRPr="00750C66" w:rsidR="008E0CE2" w:rsidP="008E75B7" w:rsidRDefault="008E0CE2" w14:paraId="695357E5"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Actor</w:t>
            </w:r>
          </w:p>
        </w:tc>
        <w:tc>
          <w:tcPr>
            <w:tcW w:w="6660" w:type="dxa"/>
            <w:gridSpan w:val="2"/>
            <w:shd w:val="clear" w:color="auto" w:fill="auto"/>
            <w:tcMar/>
          </w:tcPr>
          <w:p w:rsidRPr="00750C66" w:rsidR="008E0CE2" w:rsidP="008E75B7" w:rsidRDefault="008E0CE2" w14:paraId="7F458C17" wp14:textId="18C9787D">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Tenant</w:t>
            </w:r>
          </w:p>
        </w:tc>
      </w:tr>
      <w:tr xmlns:wp14="http://schemas.microsoft.com/office/word/2010/wordml" w:rsidRPr="00750C66" w:rsidR="008E0CE2" w:rsidTr="1B072715" w14:paraId="58CF540F" wp14:textId="77777777">
        <w:tc>
          <w:tcPr>
            <w:tcW w:w="2448" w:type="dxa"/>
            <w:shd w:val="clear" w:color="auto" w:fill="auto"/>
            <w:tcMar/>
          </w:tcPr>
          <w:p w:rsidRPr="00750C66" w:rsidR="008E0CE2" w:rsidP="008E75B7" w:rsidRDefault="008E0CE2" w14:paraId="7F8397A5"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lastRenderedPageBreak/>
              <w:t>Description</w:t>
            </w:r>
          </w:p>
        </w:tc>
        <w:tc>
          <w:tcPr>
            <w:tcW w:w="6660" w:type="dxa"/>
            <w:gridSpan w:val="2"/>
            <w:shd w:val="clear" w:color="auto" w:fill="auto"/>
            <w:tcMar/>
          </w:tcPr>
          <w:p w:rsidRPr="00750C66" w:rsidR="008E0CE2" w:rsidP="008E75B7" w:rsidRDefault="008E0CE2" w14:paraId="1F3ED388" wp14:textId="7BCA2770">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Tenants are able to search the profile of the particular apartment using apartment type</w:t>
            </w:r>
          </w:p>
        </w:tc>
      </w:tr>
      <w:tr xmlns:wp14="http://schemas.microsoft.com/office/word/2010/wordml" w:rsidRPr="00750C66" w:rsidR="008E0CE2" w:rsidTr="1B072715" w14:paraId="2F18EDD2" wp14:textId="77777777">
        <w:tc>
          <w:tcPr>
            <w:tcW w:w="2448" w:type="dxa"/>
            <w:shd w:val="clear" w:color="auto" w:fill="auto"/>
            <w:tcMar/>
          </w:tcPr>
          <w:p w:rsidRPr="00750C66" w:rsidR="008E0CE2" w:rsidP="008E75B7" w:rsidRDefault="008E0CE2" w14:paraId="372297E5"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Triggering event</w:t>
            </w:r>
          </w:p>
        </w:tc>
        <w:tc>
          <w:tcPr>
            <w:tcW w:w="6660" w:type="dxa"/>
            <w:gridSpan w:val="2"/>
            <w:shd w:val="clear" w:color="auto" w:fill="auto"/>
            <w:tcMar/>
          </w:tcPr>
          <w:p w:rsidRPr="00750C66" w:rsidR="008E0CE2" w:rsidP="008E75B7" w:rsidRDefault="008E0CE2" w14:paraId="561232B0" wp14:textId="55B8CB3F">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 xml:space="preserve">Tenant clicks on the </w:t>
            </w:r>
            <w:r w:rsidRPr="1B072715" w:rsidR="1B072715">
              <w:rPr>
                <w:rFonts w:ascii="Times New Roman" w:hAnsi="Times New Roman" w:cs="Times New Roman"/>
                <w:b w:val="1"/>
                <w:bCs w:val="1"/>
                <w:sz w:val="24"/>
                <w:szCs w:val="24"/>
              </w:rPr>
              <w:t>Search</w:t>
            </w:r>
            <w:r w:rsidRPr="1B072715" w:rsidR="1B072715">
              <w:rPr>
                <w:rFonts w:ascii="Times New Roman" w:hAnsi="Times New Roman" w:cs="Times New Roman"/>
                <w:sz w:val="24"/>
                <w:szCs w:val="24"/>
              </w:rPr>
              <w:t xml:space="preserve"> button on the home Screen</w:t>
            </w:r>
          </w:p>
        </w:tc>
      </w:tr>
      <w:tr xmlns:wp14="http://schemas.microsoft.com/office/word/2010/wordml" w:rsidRPr="00750C66" w:rsidR="008E0CE2" w:rsidTr="1B072715" w14:paraId="2ECEFF3D" wp14:textId="77777777">
        <w:tc>
          <w:tcPr>
            <w:tcW w:w="2448" w:type="dxa"/>
            <w:shd w:val="clear" w:color="auto" w:fill="auto"/>
            <w:tcMar/>
          </w:tcPr>
          <w:p w:rsidRPr="00750C66" w:rsidR="008E0CE2" w:rsidP="008E75B7" w:rsidRDefault="008E0CE2" w14:paraId="5A1E95C0"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Preconditions</w:t>
            </w:r>
          </w:p>
        </w:tc>
        <w:tc>
          <w:tcPr>
            <w:tcW w:w="6660" w:type="dxa"/>
            <w:gridSpan w:val="2"/>
            <w:shd w:val="clear" w:color="auto" w:fill="auto"/>
            <w:tcMar/>
          </w:tcPr>
          <w:p w:rsidRPr="00750C66" w:rsidR="008E0CE2" w:rsidP="008E75B7" w:rsidRDefault="008E0CE2" w14:paraId="0964C568" wp14:textId="48FF3318">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Tenant must</w:t>
            </w:r>
            <w:r w:rsidRPr="1B072715" w:rsidR="1B072715">
              <w:rPr>
                <w:rFonts w:ascii="Times New Roman" w:hAnsi="Times New Roman" w:cs="Times New Roman"/>
                <w:sz w:val="24"/>
                <w:szCs w:val="24"/>
              </w:rPr>
              <w:t xml:space="preserve"> be logged in</w:t>
            </w:r>
          </w:p>
        </w:tc>
      </w:tr>
      <w:tr xmlns:wp14="http://schemas.microsoft.com/office/word/2010/wordml" w:rsidRPr="00750C66" w:rsidR="008E0CE2" w:rsidTr="1B072715" w14:paraId="5E26D4E7" wp14:textId="77777777">
        <w:trPr>
          <w:trHeight w:val="403"/>
        </w:trPr>
        <w:tc>
          <w:tcPr>
            <w:tcW w:w="2448" w:type="dxa"/>
            <w:vMerge w:val="restart"/>
            <w:shd w:val="clear" w:color="auto" w:fill="auto"/>
            <w:tcMar/>
          </w:tcPr>
          <w:p w:rsidRPr="00750C66" w:rsidR="008E0CE2" w:rsidP="008E75B7" w:rsidRDefault="008E0CE2" w14:paraId="5871944B"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Flow of events</w:t>
            </w:r>
          </w:p>
        </w:tc>
        <w:tc>
          <w:tcPr>
            <w:tcW w:w="3600" w:type="dxa"/>
            <w:shd w:val="clear" w:color="auto" w:fill="auto"/>
            <w:tcMar/>
          </w:tcPr>
          <w:p w:rsidRPr="00750C66" w:rsidR="008E0CE2" w:rsidP="008E75B7" w:rsidRDefault="008E0CE2" w14:paraId="3302DB99"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Actor</w:t>
            </w:r>
          </w:p>
        </w:tc>
        <w:tc>
          <w:tcPr>
            <w:tcW w:w="3060" w:type="dxa"/>
            <w:shd w:val="clear" w:color="auto" w:fill="auto"/>
            <w:tcMar/>
          </w:tcPr>
          <w:p w:rsidRPr="00750C66" w:rsidR="008E0CE2" w:rsidP="008E75B7" w:rsidRDefault="008E0CE2" w14:paraId="5A56A4F1"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Flow of events</w:t>
            </w:r>
          </w:p>
        </w:tc>
      </w:tr>
      <w:tr xmlns:wp14="http://schemas.microsoft.com/office/word/2010/wordml" w:rsidRPr="00750C66" w:rsidR="008E0CE2" w:rsidTr="1B072715" w14:paraId="0DD365FB" wp14:textId="77777777">
        <w:trPr>
          <w:trHeight w:val="402"/>
        </w:trPr>
        <w:tc>
          <w:tcPr>
            <w:tcW w:w="2448" w:type="dxa"/>
            <w:vMerge/>
            <w:tcMar/>
          </w:tcPr>
          <w:p w:rsidRPr="00750C66" w:rsidR="008E0CE2" w:rsidP="008E75B7" w:rsidRDefault="008E0CE2" w14:paraId="65F9C3DC" wp14:textId="77777777">
            <w:pPr>
              <w:tabs>
                <w:tab w:val="left" w:pos="5940"/>
                <w:tab w:val="left" w:pos="6300"/>
              </w:tabs>
              <w:spacing w:before="60" w:after="60"/>
              <w:ind w:right="-108"/>
              <w:rPr>
                <w:rFonts w:ascii="Times New Roman" w:hAnsi="Times New Roman" w:cs="Times New Roman"/>
                <w:sz w:val="24"/>
                <w:szCs w:val="24"/>
              </w:rPr>
            </w:pPr>
          </w:p>
        </w:tc>
        <w:tc>
          <w:tcPr>
            <w:tcW w:w="3600" w:type="dxa"/>
            <w:shd w:val="clear" w:color="auto" w:fill="auto"/>
            <w:tcMar/>
          </w:tcPr>
          <w:p w:rsidRPr="006D7EEE" w:rsidR="008E0CE2" w:rsidP="008E0CE2" w:rsidRDefault="008E0CE2" w14:paraId="6011FF35" wp14:textId="147C1DF3">
            <w:pPr>
              <w:pStyle w:val="ListParagraph"/>
              <w:numPr>
                <w:ilvl w:val="0"/>
                <w:numId w:val="8"/>
              </w:num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Tenant can search the apartment based on the number of the rooms that he requires</w:t>
            </w:r>
          </w:p>
        </w:tc>
        <w:tc>
          <w:tcPr>
            <w:tcW w:w="3060" w:type="dxa"/>
            <w:shd w:val="clear" w:color="auto" w:fill="auto"/>
            <w:tcMar/>
          </w:tcPr>
          <w:p w:rsidRPr="00750C66" w:rsidR="008E0CE2" w:rsidP="008E75B7" w:rsidRDefault="008E0CE2" w14:paraId="6F57B5F3"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 xml:space="preserve">1.1. </w:t>
            </w:r>
            <w:r>
              <w:rPr>
                <w:rFonts w:ascii="Times New Roman" w:hAnsi="Times New Roman" w:cs="Times New Roman"/>
                <w:sz w:val="24"/>
                <w:szCs w:val="24"/>
              </w:rPr>
              <w:t>System will fetch the information of the apartments that fulfils the search criteria</w:t>
            </w:r>
          </w:p>
        </w:tc>
      </w:tr>
      <w:tr xmlns:wp14="http://schemas.microsoft.com/office/word/2010/wordml" w:rsidRPr="00750C66" w:rsidR="008E0CE2" w:rsidTr="1B072715" w14:paraId="76F110C2" wp14:textId="77777777">
        <w:tc>
          <w:tcPr>
            <w:tcW w:w="2448" w:type="dxa"/>
            <w:tcBorders>
              <w:top w:val="single" w:color="auto" w:sz="4" w:space="0"/>
              <w:left w:val="single" w:color="auto" w:sz="4" w:space="0"/>
              <w:bottom w:val="single" w:color="auto" w:sz="4" w:space="0"/>
              <w:right w:val="single" w:color="auto" w:sz="4" w:space="0"/>
            </w:tcBorders>
            <w:shd w:val="clear" w:color="auto" w:fill="auto"/>
            <w:tcMar/>
          </w:tcPr>
          <w:p w:rsidRPr="00750C66" w:rsidR="008E0CE2" w:rsidP="008E75B7" w:rsidRDefault="008E0CE2" w14:paraId="3F6D65C9"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Post conditions</w:t>
            </w:r>
          </w:p>
        </w:tc>
        <w:tc>
          <w:tcPr>
            <w:tcW w:w="6660" w:type="dxa"/>
            <w:gridSpan w:val="2"/>
            <w:tcBorders>
              <w:top w:val="single" w:color="auto" w:sz="4" w:space="0"/>
              <w:left w:val="single" w:color="auto" w:sz="4" w:space="0"/>
              <w:bottom w:val="single" w:color="auto" w:sz="4" w:space="0"/>
              <w:right w:val="single" w:color="auto" w:sz="4" w:space="0"/>
            </w:tcBorders>
            <w:shd w:val="clear" w:color="auto" w:fill="auto"/>
            <w:tcMar/>
          </w:tcPr>
          <w:p w:rsidRPr="00750C66" w:rsidR="008E0CE2" w:rsidP="008E75B7" w:rsidRDefault="008E0CE2" w14:paraId="06F82800" wp14:textId="043011BE">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Tenant will logout from application after checking his/her profile.</w:t>
            </w:r>
          </w:p>
        </w:tc>
      </w:tr>
      <w:tr xmlns:wp14="http://schemas.microsoft.com/office/word/2010/wordml" w:rsidRPr="00750C66" w:rsidR="008E0CE2" w:rsidTr="1B072715" w14:paraId="6B78B096" wp14:textId="77777777">
        <w:tc>
          <w:tcPr>
            <w:tcW w:w="2448" w:type="dxa"/>
            <w:shd w:val="clear" w:color="auto" w:fill="auto"/>
            <w:tcMar/>
          </w:tcPr>
          <w:p w:rsidRPr="00750C66" w:rsidR="008E0CE2" w:rsidP="008E75B7" w:rsidRDefault="008E0CE2" w14:paraId="3073F276"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Exception - Conditions</w:t>
            </w:r>
          </w:p>
        </w:tc>
        <w:tc>
          <w:tcPr>
            <w:tcW w:w="6660" w:type="dxa"/>
            <w:gridSpan w:val="2"/>
            <w:shd w:val="clear" w:color="auto" w:fill="auto"/>
            <w:tcMar/>
          </w:tcPr>
          <w:p w:rsidRPr="00750C66" w:rsidR="008E0CE2" w:rsidP="008E75B7" w:rsidRDefault="008E0CE2" w14:paraId="259CA270"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While updating profile, the details should be correct.</w:t>
            </w:r>
          </w:p>
        </w:tc>
      </w:tr>
    </w:tbl>
    <w:p xmlns:wp14="http://schemas.microsoft.com/office/word/2010/wordml" w:rsidR="008E0CE2" w:rsidP="008E0CE2" w:rsidRDefault="008E0CE2" w14:paraId="5023141B" wp14:textId="77777777">
      <w:pPr>
        <w:rPr>
          <w:sz w:val="24"/>
          <w:szCs w:val="24"/>
          <w:lang w:val="en-US"/>
        </w:rPr>
      </w:pPr>
    </w:p>
    <w:tbl>
      <w:tblPr>
        <w:tblW w:w="9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2448"/>
        <w:gridCol w:w="3600"/>
        <w:gridCol w:w="3060"/>
      </w:tblGrid>
      <w:tr xmlns:wp14="http://schemas.microsoft.com/office/word/2010/wordml" w:rsidRPr="00750C66" w:rsidR="008E0CE2" w:rsidTr="008E75B7" w14:paraId="61783C60" wp14:textId="77777777">
        <w:tc>
          <w:tcPr>
            <w:tcW w:w="2448" w:type="dxa"/>
            <w:shd w:val="clear" w:color="auto" w:fill="auto"/>
          </w:tcPr>
          <w:p w:rsidRPr="00750C66" w:rsidR="008E0CE2" w:rsidP="008E75B7" w:rsidRDefault="008E0CE2" w14:paraId="0E099234"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Use Case ID</w:t>
            </w:r>
          </w:p>
        </w:tc>
        <w:tc>
          <w:tcPr>
            <w:tcW w:w="6660" w:type="dxa"/>
            <w:gridSpan w:val="2"/>
            <w:shd w:val="clear" w:color="auto" w:fill="auto"/>
          </w:tcPr>
          <w:p w:rsidRPr="00750C66" w:rsidR="008E0CE2" w:rsidP="008E75B7" w:rsidRDefault="008E0CE2" w14:paraId="430F6283"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UC</w:t>
            </w:r>
            <w:r>
              <w:rPr>
                <w:rFonts w:ascii="Times New Roman" w:hAnsi="Times New Roman" w:cs="Times New Roman"/>
                <w:sz w:val="24"/>
                <w:szCs w:val="24"/>
              </w:rPr>
              <w:t>15</w:t>
            </w:r>
          </w:p>
        </w:tc>
      </w:tr>
      <w:tr xmlns:wp14="http://schemas.microsoft.com/office/word/2010/wordml" w:rsidRPr="00750C66" w:rsidR="008E0CE2" w:rsidTr="008E75B7" w14:paraId="052733BB" wp14:textId="77777777">
        <w:tc>
          <w:tcPr>
            <w:tcW w:w="2448" w:type="dxa"/>
            <w:shd w:val="clear" w:color="auto" w:fill="auto"/>
          </w:tcPr>
          <w:p w:rsidRPr="00750C66" w:rsidR="008E0CE2" w:rsidP="008E75B7" w:rsidRDefault="008E0CE2" w14:paraId="20CE49CA"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Use Case Name</w:t>
            </w:r>
          </w:p>
        </w:tc>
        <w:tc>
          <w:tcPr>
            <w:tcW w:w="6660" w:type="dxa"/>
            <w:gridSpan w:val="2"/>
            <w:shd w:val="clear" w:color="auto" w:fill="auto"/>
          </w:tcPr>
          <w:p w:rsidRPr="00750C66" w:rsidR="008E0CE2" w:rsidP="008E75B7" w:rsidRDefault="008E0CE2" w14:paraId="7EBB387A" wp14:textId="77777777">
            <w:pPr>
              <w:spacing w:before="60" w:after="60"/>
              <w:ind w:right="-108"/>
              <w:rPr>
                <w:rFonts w:ascii="Times New Roman" w:hAnsi="Times New Roman" w:cs="Times New Roman"/>
                <w:sz w:val="24"/>
                <w:szCs w:val="24"/>
              </w:rPr>
            </w:pPr>
            <w:r>
              <w:rPr>
                <w:rFonts w:ascii="Times New Roman" w:hAnsi="Times New Roman" w:cs="Times New Roman"/>
                <w:sz w:val="24"/>
                <w:szCs w:val="24"/>
              </w:rPr>
              <w:t>Admin Login</w:t>
            </w:r>
          </w:p>
        </w:tc>
      </w:tr>
      <w:tr xmlns:wp14="http://schemas.microsoft.com/office/word/2010/wordml" w:rsidRPr="00750C66" w:rsidR="008E0CE2" w:rsidTr="008E75B7" w14:paraId="6DD9BEDC" wp14:textId="77777777">
        <w:tc>
          <w:tcPr>
            <w:tcW w:w="2448" w:type="dxa"/>
            <w:shd w:val="clear" w:color="auto" w:fill="auto"/>
          </w:tcPr>
          <w:p w:rsidRPr="00750C66" w:rsidR="008E0CE2" w:rsidP="008E75B7" w:rsidRDefault="008E0CE2" w14:paraId="113163D7" wp14:textId="77777777">
            <w:pPr>
              <w:rPr>
                <w:rFonts w:ascii="Times New Roman" w:hAnsi="Times New Roman" w:cs="Times New Roman"/>
                <w:sz w:val="24"/>
                <w:szCs w:val="24"/>
              </w:rPr>
            </w:pPr>
            <w:r w:rsidRPr="00750C66">
              <w:rPr>
                <w:rFonts w:ascii="Times New Roman" w:hAnsi="Times New Roman" w:cs="Times New Roman"/>
                <w:sz w:val="24"/>
                <w:szCs w:val="24"/>
              </w:rPr>
              <w:t>Actor</w:t>
            </w:r>
          </w:p>
        </w:tc>
        <w:tc>
          <w:tcPr>
            <w:tcW w:w="6660" w:type="dxa"/>
            <w:gridSpan w:val="2"/>
            <w:shd w:val="clear" w:color="auto" w:fill="auto"/>
          </w:tcPr>
          <w:p w:rsidRPr="00750C66" w:rsidR="008E0CE2" w:rsidP="008E75B7" w:rsidRDefault="008E0CE2" w14:paraId="791A411A" wp14:textId="77777777">
            <w:pPr>
              <w:rPr>
                <w:rFonts w:ascii="Times New Roman" w:hAnsi="Times New Roman" w:cs="Times New Roman"/>
                <w:sz w:val="24"/>
                <w:szCs w:val="24"/>
              </w:rPr>
            </w:pPr>
            <w:r>
              <w:rPr>
                <w:rFonts w:ascii="Times New Roman" w:hAnsi="Times New Roman" w:cs="Times New Roman"/>
                <w:sz w:val="24"/>
                <w:szCs w:val="24"/>
              </w:rPr>
              <w:t>Admin</w:t>
            </w:r>
            <w:r w:rsidRPr="00750C66">
              <w:rPr>
                <w:rFonts w:ascii="Times New Roman" w:hAnsi="Times New Roman" w:cs="Times New Roman"/>
                <w:sz w:val="24"/>
                <w:szCs w:val="24"/>
              </w:rPr>
              <w:t xml:space="preserve">, </w:t>
            </w:r>
          </w:p>
        </w:tc>
      </w:tr>
      <w:tr xmlns:wp14="http://schemas.microsoft.com/office/word/2010/wordml" w:rsidRPr="00750C66" w:rsidR="008E0CE2" w:rsidTr="008E75B7" w14:paraId="4C40152C" wp14:textId="77777777">
        <w:tc>
          <w:tcPr>
            <w:tcW w:w="2448" w:type="dxa"/>
            <w:shd w:val="clear" w:color="auto" w:fill="auto"/>
          </w:tcPr>
          <w:p w:rsidRPr="00750C66" w:rsidR="008E0CE2" w:rsidP="008E75B7" w:rsidRDefault="008E0CE2" w14:paraId="326406E6"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Description</w:t>
            </w:r>
          </w:p>
        </w:tc>
        <w:tc>
          <w:tcPr>
            <w:tcW w:w="6660" w:type="dxa"/>
            <w:gridSpan w:val="2"/>
            <w:shd w:val="clear" w:color="auto" w:fill="auto"/>
          </w:tcPr>
          <w:p w:rsidRPr="00750C66" w:rsidR="008E0CE2" w:rsidP="008E75B7" w:rsidRDefault="008E0CE2" w14:paraId="1615DA7E"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 xml:space="preserve">This use case describes how the </w:t>
            </w:r>
            <w:r>
              <w:rPr>
                <w:rFonts w:ascii="Times New Roman" w:hAnsi="Times New Roman" w:cs="Times New Roman"/>
                <w:sz w:val="24"/>
                <w:szCs w:val="24"/>
              </w:rPr>
              <w:t>Admin</w:t>
            </w:r>
            <w:r w:rsidRPr="00750C66">
              <w:rPr>
                <w:rFonts w:ascii="Times New Roman" w:hAnsi="Times New Roman" w:cs="Times New Roman"/>
                <w:sz w:val="24"/>
                <w:szCs w:val="24"/>
              </w:rPr>
              <w:t xml:space="preserve"> logs in to the app with his mail id and password.</w:t>
            </w:r>
          </w:p>
        </w:tc>
      </w:tr>
      <w:tr xmlns:wp14="http://schemas.microsoft.com/office/word/2010/wordml" w:rsidRPr="00750C66" w:rsidR="008E0CE2" w:rsidTr="008E75B7" w14:paraId="29FAC978" wp14:textId="77777777">
        <w:tc>
          <w:tcPr>
            <w:tcW w:w="2448" w:type="dxa"/>
            <w:shd w:val="clear" w:color="auto" w:fill="auto"/>
          </w:tcPr>
          <w:p w:rsidRPr="00750C66" w:rsidR="008E0CE2" w:rsidP="008E75B7" w:rsidRDefault="008E0CE2" w14:paraId="00421FE2"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Triggering event</w:t>
            </w:r>
          </w:p>
        </w:tc>
        <w:tc>
          <w:tcPr>
            <w:tcW w:w="6660" w:type="dxa"/>
            <w:gridSpan w:val="2"/>
            <w:shd w:val="clear" w:color="auto" w:fill="auto"/>
          </w:tcPr>
          <w:p w:rsidRPr="00750C66" w:rsidR="008E0CE2" w:rsidP="008E75B7" w:rsidRDefault="008E0CE2" w14:paraId="5D792C3C"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 xml:space="preserve">Actor selects the </w:t>
            </w:r>
            <w:r>
              <w:rPr>
                <w:rFonts w:ascii="Times New Roman" w:hAnsi="Times New Roman" w:cs="Times New Roman"/>
                <w:b/>
                <w:sz w:val="24"/>
                <w:szCs w:val="24"/>
              </w:rPr>
              <w:t>Admin</w:t>
            </w:r>
            <w:r w:rsidRPr="00750C66">
              <w:rPr>
                <w:rFonts w:ascii="Times New Roman" w:hAnsi="Times New Roman" w:cs="Times New Roman"/>
                <w:sz w:val="24"/>
                <w:szCs w:val="24"/>
              </w:rPr>
              <w:t xml:space="preserve"> link</w:t>
            </w:r>
          </w:p>
        </w:tc>
      </w:tr>
      <w:tr xmlns:wp14="http://schemas.microsoft.com/office/word/2010/wordml" w:rsidRPr="00750C66" w:rsidR="008E0CE2" w:rsidTr="008E75B7" w14:paraId="7DDB7746" wp14:textId="77777777">
        <w:tc>
          <w:tcPr>
            <w:tcW w:w="2448" w:type="dxa"/>
            <w:shd w:val="clear" w:color="auto" w:fill="auto"/>
          </w:tcPr>
          <w:p w:rsidRPr="00750C66" w:rsidR="008E0CE2" w:rsidP="008E75B7" w:rsidRDefault="008E0CE2" w14:paraId="52356285"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Preconditions</w:t>
            </w:r>
          </w:p>
        </w:tc>
        <w:tc>
          <w:tcPr>
            <w:tcW w:w="6660" w:type="dxa"/>
            <w:gridSpan w:val="2"/>
            <w:shd w:val="clear" w:color="auto" w:fill="auto"/>
          </w:tcPr>
          <w:p w:rsidRPr="00750C66" w:rsidR="008E0CE2" w:rsidP="008E75B7" w:rsidRDefault="008E0CE2" w14:paraId="68135C11"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 xml:space="preserve">The </w:t>
            </w:r>
            <w:r>
              <w:rPr>
                <w:rFonts w:ascii="Times New Roman" w:hAnsi="Times New Roman" w:cs="Times New Roman"/>
                <w:sz w:val="24"/>
                <w:szCs w:val="24"/>
              </w:rPr>
              <w:t>admin</w:t>
            </w:r>
            <w:r w:rsidRPr="00750C66">
              <w:rPr>
                <w:rFonts w:ascii="Times New Roman" w:hAnsi="Times New Roman" w:cs="Times New Roman"/>
                <w:sz w:val="24"/>
                <w:szCs w:val="24"/>
              </w:rPr>
              <w:t xml:space="preserve"> must have registered mail id before login to the app.</w:t>
            </w:r>
          </w:p>
        </w:tc>
      </w:tr>
      <w:tr xmlns:wp14="http://schemas.microsoft.com/office/word/2010/wordml" w:rsidRPr="00750C66" w:rsidR="008E0CE2" w:rsidTr="008E75B7" w14:paraId="4C9F619C" wp14:textId="77777777">
        <w:trPr>
          <w:trHeight w:val="403"/>
        </w:trPr>
        <w:tc>
          <w:tcPr>
            <w:tcW w:w="2448" w:type="dxa"/>
            <w:vMerge w:val="restart"/>
            <w:shd w:val="clear" w:color="auto" w:fill="auto"/>
          </w:tcPr>
          <w:p w:rsidRPr="00750C66" w:rsidR="008E0CE2" w:rsidP="008E75B7" w:rsidRDefault="008E0CE2" w14:paraId="5BA5E2B3"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Flow of events</w:t>
            </w:r>
          </w:p>
        </w:tc>
        <w:tc>
          <w:tcPr>
            <w:tcW w:w="3600" w:type="dxa"/>
            <w:shd w:val="clear" w:color="auto" w:fill="auto"/>
          </w:tcPr>
          <w:p w:rsidRPr="00750C66" w:rsidR="008E0CE2" w:rsidP="008E75B7" w:rsidRDefault="008E0CE2" w14:paraId="0CCE84B5"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Actor</w:t>
            </w:r>
          </w:p>
        </w:tc>
        <w:tc>
          <w:tcPr>
            <w:tcW w:w="3060" w:type="dxa"/>
            <w:shd w:val="clear" w:color="auto" w:fill="auto"/>
          </w:tcPr>
          <w:p w:rsidRPr="00750C66" w:rsidR="008E0CE2" w:rsidP="008E75B7" w:rsidRDefault="008E0CE2" w14:paraId="5FB5581C"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System</w:t>
            </w:r>
          </w:p>
        </w:tc>
      </w:tr>
      <w:tr xmlns:wp14="http://schemas.microsoft.com/office/word/2010/wordml" w:rsidRPr="00750C66" w:rsidR="008E0CE2" w:rsidTr="008E75B7" w14:paraId="5B1F02F9" wp14:textId="77777777">
        <w:trPr>
          <w:trHeight w:val="402"/>
        </w:trPr>
        <w:tc>
          <w:tcPr>
            <w:tcW w:w="2448" w:type="dxa"/>
            <w:vMerge/>
            <w:shd w:val="clear" w:color="auto" w:fill="auto"/>
          </w:tcPr>
          <w:p w:rsidRPr="00750C66" w:rsidR="008E0CE2" w:rsidP="008E75B7" w:rsidRDefault="008E0CE2" w14:paraId="1F3B1409" wp14:textId="77777777">
            <w:pPr>
              <w:tabs>
                <w:tab w:val="left" w:pos="5940"/>
                <w:tab w:val="left" w:pos="6300"/>
              </w:tabs>
              <w:spacing w:before="60" w:after="60"/>
              <w:ind w:right="-108"/>
              <w:rPr>
                <w:rFonts w:ascii="Times New Roman" w:hAnsi="Times New Roman" w:cs="Times New Roman"/>
                <w:sz w:val="24"/>
                <w:szCs w:val="24"/>
              </w:rPr>
            </w:pPr>
          </w:p>
        </w:tc>
        <w:tc>
          <w:tcPr>
            <w:tcW w:w="3600" w:type="dxa"/>
            <w:shd w:val="clear" w:color="auto" w:fill="auto"/>
          </w:tcPr>
          <w:p w:rsidRPr="00750C66" w:rsidR="008E0CE2" w:rsidP="008E75B7" w:rsidRDefault="008E0CE2" w14:paraId="7CA05EA2"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 xml:space="preserve">1. </w:t>
            </w:r>
            <w:r>
              <w:rPr>
                <w:rFonts w:ascii="Times New Roman" w:hAnsi="Times New Roman" w:cs="Times New Roman"/>
                <w:sz w:val="24"/>
                <w:szCs w:val="24"/>
              </w:rPr>
              <w:t>Admin</w:t>
            </w:r>
            <w:r w:rsidRPr="00750C66">
              <w:rPr>
                <w:rFonts w:ascii="Times New Roman" w:hAnsi="Times New Roman" w:cs="Times New Roman"/>
                <w:sz w:val="24"/>
                <w:szCs w:val="24"/>
              </w:rPr>
              <w:t xml:space="preserve"> enters his registered mail id</w:t>
            </w:r>
            <w:r>
              <w:rPr>
                <w:rFonts w:ascii="Times New Roman" w:hAnsi="Times New Roman" w:cs="Times New Roman"/>
                <w:sz w:val="24"/>
                <w:szCs w:val="24"/>
              </w:rPr>
              <w:t xml:space="preserve"> or username</w:t>
            </w:r>
            <w:r w:rsidRPr="00750C66">
              <w:rPr>
                <w:rFonts w:ascii="Times New Roman" w:hAnsi="Times New Roman" w:cs="Times New Roman"/>
                <w:sz w:val="24"/>
                <w:szCs w:val="24"/>
              </w:rPr>
              <w:t>.</w:t>
            </w:r>
          </w:p>
          <w:p w:rsidRPr="00750C66" w:rsidR="008E0CE2" w:rsidP="008E75B7" w:rsidRDefault="008E0CE2" w14:paraId="6BC22A8C"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 xml:space="preserve">2. </w:t>
            </w:r>
            <w:r>
              <w:rPr>
                <w:rFonts w:ascii="Times New Roman" w:hAnsi="Times New Roman" w:cs="Times New Roman"/>
                <w:sz w:val="24"/>
                <w:szCs w:val="24"/>
              </w:rPr>
              <w:t>Admin</w:t>
            </w:r>
            <w:r w:rsidRPr="00750C66">
              <w:rPr>
                <w:rFonts w:ascii="Times New Roman" w:hAnsi="Times New Roman" w:cs="Times New Roman"/>
                <w:sz w:val="24"/>
                <w:szCs w:val="24"/>
              </w:rPr>
              <w:t xml:space="preserve"> enters his password.</w:t>
            </w:r>
          </w:p>
          <w:p w:rsidRPr="00750C66" w:rsidR="008E0CE2" w:rsidP="008E75B7" w:rsidRDefault="008E0CE2" w14:paraId="0728FBAC"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3. Click Login</w:t>
            </w:r>
          </w:p>
        </w:tc>
        <w:tc>
          <w:tcPr>
            <w:tcW w:w="3060" w:type="dxa"/>
            <w:shd w:val="clear" w:color="auto" w:fill="auto"/>
          </w:tcPr>
          <w:p w:rsidRPr="00750C66" w:rsidR="008E0CE2" w:rsidP="008E75B7" w:rsidRDefault="008E0CE2" w14:paraId="3DB54DFE" wp14:textId="77777777">
            <w:pPr>
              <w:spacing w:before="60" w:after="60"/>
              <w:ind w:left="189" w:right="-108" w:hanging="189"/>
              <w:rPr>
                <w:rFonts w:ascii="Times New Roman" w:hAnsi="Times New Roman" w:cs="Times New Roman"/>
                <w:sz w:val="24"/>
                <w:szCs w:val="24"/>
              </w:rPr>
            </w:pPr>
            <w:r w:rsidRPr="00750C66">
              <w:rPr>
                <w:rFonts w:ascii="Times New Roman" w:hAnsi="Times New Roman" w:cs="Times New Roman"/>
                <w:sz w:val="24"/>
                <w:szCs w:val="24"/>
              </w:rPr>
              <w:t>1 All the information (mail id and password) sends to the database.</w:t>
            </w:r>
          </w:p>
          <w:p w:rsidRPr="00750C66" w:rsidR="008E0CE2" w:rsidP="008E75B7" w:rsidRDefault="008E0CE2" w14:paraId="375A34E1" wp14:textId="77777777">
            <w:pPr>
              <w:ind w:left="189" w:hanging="189"/>
              <w:rPr>
                <w:rFonts w:ascii="Times New Roman" w:hAnsi="Times New Roman" w:cs="Times New Roman"/>
                <w:sz w:val="24"/>
                <w:szCs w:val="24"/>
              </w:rPr>
            </w:pPr>
            <w:r w:rsidRPr="00750C66">
              <w:rPr>
                <w:rFonts w:ascii="Times New Roman" w:hAnsi="Times New Roman" w:cs="Times New Roman"/>
                <w:sz w:val="24"/>
                <w:szCs w:val="24"/>
              </w:rPr>
              <w:t>2 Data base authenticates the information and acknowledges to the system as a valid user.</w:t>
            </w:r>
          </w:p>
          <w:p w:rsidRPr="00750C66" w:rsidR="008E0CE2" w:rsidP="008E75B7" w:rsidRDefault="008E0CE2" w14:paraId="5C7C678E" wp14:textId="77777777">
            <w:pPr>
              <w:spacing w:before="60" w:after="60"/>
              <w:ind w:left="189" w:right="-108" w:hanging="189"/>
              <w:rPr>
                <w:rFonts w:ascii="Times New Roman" w:hAnsi="Times New Roman" w:cs="Times New Roman"/>
                <w:sz w:val="24"/>
                <w:szCs w:val="24"/>
              </w:rPr>
            </w:pPr>
            <w:r w:rsidRPr="00750C66">
              <w:rPr>
                <w:rFonts w:ascii="Times New Roman" w:hAnsi="Times New Roman" w:cs="Times New Roman"/>
                <w:sz w:val="24"/>
                <w:szCs w:val="24"/>
              </w:rPr>
              <w:t>3 System displays the menu page to the user.</w:t>
            </w:r>
          </w:p>
        </w:tc>
      </w:tr>
      <w:tr xmlns:wp14="http://schemas.microsoft.com/office/word/2010/wordml" w:rsidRPr="00750C66" w:rsidR="008E0CE2" w:rsidTr="008E75B7" w14:paraId="40B0B05C" wp14:textId="77777777">
        <w:tc>
          <w:tcPr>
            <w:tcW w:w="2448" w:type="dxa"/>
            <w:tcBorders>
              <w:top w:val="single" w:color="auto" w:sz="4" w:space="0"/>
              <w:left w:val="single" w:color="auto" w:sz="4" w:space="0"/>
              <w:bottom w:val="single" w:color="auto" w:sz="4" w:space="0"/>
              <w:right w:val="single" w:color="auto" w:sz="4" w:space="0"/>
            </w:tcBorders>
            <w:shd w:val="clear" w:color="auto" w:fill="auto"/>
          </w:tcPr>
          <w:p w:rsidRPr="00750C66" w:rsidR="008E0CE2" w:rsidP="008E75B7" w:rsidRDefault="008E0CE2" w14:paraId="116CBC31"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Post conditions</w:t>
            </w:r>
          </w:p>
        </w:tc>
        <w:tc>
          <w:tcPr>
            <w:tcW w:w="6660" w:type="dxa"/>
            <w:gridSpan w:val="2"/>
            <w:tcBorders>
              <w:top w:val="single" w:color="auto" w:sz="4" w:space="0"/>
              <w:left w:val="single" w:color="auto" w:sz="4" w:space="0"/>
              <w:bottom w:val="single" w:color="auto" w:sz="4" w:space="0"/>
              <w:right w:val="single" w:color="auto" w:sz="4" w:space="0"/>
            </w:tcBorders>
            <w:shd w:val="clear" w:color="auto" w:fill="auto"/>
          </w:tcPr>
          <w:p w:rsidRPr="00750C66" w:rsidR="008E0CE2" w:rsidP="008E75B7" w:rsidRDefault="008E0CE2" w14:paraId="702FB933"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The Actor see the menu page after successful login.</w:t>
            </w:r>
          </w:p>
        </w:tc>
      </w:tr>
      <w:tr xmlns:wp14="http://schemas.microsoft.com/office/word/2010/wordml" w:rsidRPr="00750C66" w:rsidR="008E0CE2" w:rsidTr="008E75B7" w14:paraId="697DF61F" wp14:textId="77777777">
        <w:tc>
          <w:tcPr>
            <w:tcW w:w="2448" w:type="dxa"/>
            <w:shd w:val="clear" w:color="auto" w:fill="auto"/>
          </w:tcPr>
          <w:p w:rsidRPr="00750C66" w:rsidR="008E0CE2" w:rsidP="008E75B7" w:rsidRDefault="008E0CE2" w14:paraId="78284778"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Exception - Conditions</w:t>
            </w:r>
          </w:p>
        </w:tc>
        <w:tc>
          <w:tcPr>
            <w:tcW w:w="6660" w:type="dxa"/>
            <w:gridSpan w:val="2"/>
            <w:shd w:val="clear" w:color="auto" w:fill="auto"/>
          </w:tcPr>
          <w:p w:rsidRPr="00750C66" w:rsidR="008E0CE2" w:rsidP="008E75B7" w:rsidRDefault="008E0CE2" w14:paraId="363078CB" wp14:textId="77777777">
            <w:pPr>
              <w:spacing w:before="60" w:after="60"/>
              <w:ind w:right="-108"/>
              <w:rPr>
                <w:rFonts w:ascii="Times New Roman" w:hAnsi="Times New Roman" w:cs="Times New Roman"/>
                <w:sz w:val="24"/>
                <w:szCs w:val="24"/>
              </w:rPr>
            </w:pPr>
            <w:r>
              <w:rPr>
                <w:rFonts w:ascii="Times New Roman" w:hAnsi="Times New Roman" w:cs="Times New Roman"/>
                <w:sz w:val="24"/>
                <w:szCs w:val="24"/>
              </w:rPr>
              <w:t>Database connection Issues</w:t>
            </w:r>
          </w:p>
        </w:tc>
      </w:tr>
    </w:tbl>
    <w:p w:rsidR="54B0EAAB" w:rsidP="54B0EAAB" w:rsidRDefault="54B0EAAB" w14:paraId="06D333B2" w14:textId="2B959FB2">
      <w:pPr>
        <w:pStyle w:val="Normal"/>
        <w:rPr>
          <w:sz w:val="24"/>
          <w:szCs w:val="24"/>
          <w:lang w:val="en-US"/>
        </w:rPr>
      </w:pPr>
    </w:p>
    <w:tbl>
      <w:tblPr>
        <w:tblW w:w="9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2448"/>
        <w:gridCol w:w="3600"/>
        <w:gridCol w:w="3060"/>
      </w:tblGrid>
      <w:tr xmlns:wp14="http://schemas.microsoft.com/office/word/2010/wordml" w:rsidRPr="00750C66" w:rsidR="008E0CE2" w:rsidTr="1B072715" w14:paraId="1470B92D" wp14:textId="77777777">
        <w:tc>
          <w:tcPr>
            <w:tcW w:w="2448" w:type="dxa"/>
            <w:shd w:val="clear" w:color="auto" w:fill="auto"/>
            <w:tcMar/>
          </w:tcPr>
          <w:p w:rsidRPr="00750C66" w:rsidR="008E0CE2" w:rsidP="008E75B7" w:rsidRDefault="008E0CE2" w14:paraId="240C9E3E"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Use Case ID</w:t>
            </w:r>
          </w:p>
        </w:tc>
        <w:tc>
          <w:tcPr>
            <w:tcW w:w="6660" w:type="dxa"/>
            <w:gridSpan w:val="2"/>
            <w:shd w:val="clear" w:color="auto" w:fill="auto"/>
            <w:tcMar/>
          </w:tcPr>
          <w:p w:rsidRPr="00750C66" w:rsidR="008E0CE2" w:rsidP="008E75B7" w:rsidRDefault="008E0CE2" w14:paraId="62D448FB"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UC</w:t>
            </w:r>
            <w:r>
              <w:rPr>
                <w:rFonts w:ascii="Times New Roman" w:hAnsi="Times New Roman" w:cs="Times New Roman"/>
                <w:sz w:val="24"/>
                <w:szCs w:val="24"/>
              </w:rPr>
              <w:t>16</w:t>
            </w:r>
          </w:p>
        </w:tc>
      </w:tr>
      <w:tr xmlns:wp14="http://schemas.microsoft.com/office/word/2010/wordml" w:rsidRPr="00750C66" w:rsidR="008E0CE2" w:rsidTr="1B072715" w14:paraId="089FD2CE" wp14:textId="77777777">
        <w:tc>
          <w:tcPr>
            <w:tcW w:w="2448" w:type="dxa"/>
            <w:shd w:val="clear" w:color="auto" w:fill="auto"/>
            <w:tcMar/>
          </w:tcPr>
          <w:p w:rsidRPr="00750C66" w:rsidR="008E0CE2" w:rsidP="008E75B7" w:rsidRDefault="008E0CE2" w14:paraId="20B7730B"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Use Case Name</w:t>
            </w:r>
          </w:p>
        </w:tc>
        <w:tc>
          <w:tcPr>
            <w:tcW w:w="6660" w:type="dxa"/>
            <w:gridSpan w:val="2"/>
            <w:shd w:val="clear" w:color="auto" w:fill="auto"/>
            <w:tcMar/>
          </w:tcPr>
          <w:p w:rsidRPr="00750C66" w:rsidR="008E0CE2" w:rsidP="008E75B7" w:rsidRDefault="008E0CE2" w14:paraId="29448FF5" wp14:textId="77777777">
            <w:pPr>
              <w:spacing w:before="60" w:after="60"/>
              <w:ind w:right="-108"/>
              <w:rPr>
                <w:rFonts w:ascii="Times New Roman" w:hAnsi="Times New Roman" w:cs="Times New Roman"/>
                <w:sz w:val="24"/>
                <w:szCs w:val="24"/>
              </w:rPr>
            </w:pPr>
            <w:r>
              <w:rPr>
                <w:rFonts w:ascii="Times New Roman" w:hAnsi="Times New Roman" w:cs="Times New Roman"/>
                <w:sz w:val="24"/>
                <w:szCs w:val="24"/>
              </w:rPr>
              <w:t>Admin view apartment</w:t>
            </w:r>
          </w:p>
        </w:tc>
      </w:tr>
      <w:tr xmlns:wp14="http://schemas.microsoft.com/office/word/2010/wordml" w:rsidRPr="00750C66" w:rsidR="008E0CE2" w:rsidTr="1B072715" w14:paraId="6212597F" wp14:textId="77777777">
        <w:tc>
          <w:tcPr>
            <w:tcW w:w="2448" w:type="dxa"/>
            <w:shd w:val="clear" w:color="auto" w:fill="auto"/>
            <w:tcMar/>
          </w:tcPr>
          <w:p w:rsidRPr="00750C66" w:rsidR="008E0CE2" w:rsidP="008E75B7" w:rsidRDefault="008E0CE2" w14:paraId="76D0EC92"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lastRenderedPageBreak/>
              <w:t>Actor</w:t>
            </w:r>
          </w:p>
        </w:tc>
        <w:tc>
          <w:tcPr>
            <w:tcW w:w="6660" w:type="dxa"/>
            <w:gridSpan w:val="2"/>
            <w:shd w:val="clear" w:color="auto" w:fill="auto"/>
            <w:tcMar/>
          </w:tcPr>
          <w:p w:rsidRPr="00750C66" w:rsidR="008E0CE2" w:rsidP="008E75B7" w:rsidRDefault="008E0CE2" w14:paraId="17E34BD0" wp14:textId="77777777">
            <w:pPr>
              <w:spacing w:before="60" w:after="60"/>
              <w:ind w:right="-108"/>
              <w:rPr>
                <w:rFonts w:ascii="Times New Roman" w:hAnsi="Times New Roman" w:cs="Times New Roman"/>
                <w:sz w:val="24"/>
                <w:szCs w:val="24"/>
              </w:rPr>
            </w:pPr>
            <w:r>
              <w:rPr>
                <w:rFonts w:ascii="Times New Roman" w:hAnsi="Times New Roman" w:cs="Times New Roman"/>
                <w:sz w:val="24"/>
                <w:szCs w:val="24"/>
              </w:rPr>
              <w:t>admin</w:t>
            </w:r>
          </w:p>
        </w:tc>
      </w:tr>
      <w:tr xmlns:wp14="http://schemas.microsoft.com/office/word/2010/wordml" w:rsidRPr="00750C66" w:rsidR="008E0CE2" w:rsidTr="1B072715" w14:paraId="22BB07FA" wp14:textId="77777777">
        <w:tc>
          <w:tcPr>
            <w:tcW w:w="2448" w:type="dxa"/>
            <w:shd w:val="clear" w:color="auto" w:fill="auto"/>
            <w:tcMar/>
          </w:tcPr>
          <w:p w:rsidRPr="00750C66" w:rsidR="008E0CE2" w:rsidP="008E75B7" w:rsidRDefault="008E0CE2" w14:paraId="6693A9D0"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Description</w:t>
            </w:r>
          </w:p>
        </w:tc>
        <w:tc>
          <w:tcPr>
            <w:tcW w:w="6660" w:type="dxa"/>
            <w:gridSpan w:val="2"/>
            <w:shd w:val="clear" w:color="auto" w:fill="auto"/>
            <w:tcMar/>
          </w:tcPr>
          <w:p w:rsidRPr="00750C66" w:rsidR="008E0CE2" w:rsidP="008E75B7" w:rsidRDefault="008E0CE2" w14:paraId="6C3C9440" wp14:textId="26D4C98C">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Admin can able to view the details of the apartment</w:t>
            </w:r>
          </w:p>
        </w:tc>
      </w:tr>
      <w:tr xmlns:wp14="http://schemas.microsoft.com/office/word/2010/wordml" w:rsidRPr="00750C66" w:rsidR="008E0CE2" w:rsidTr="1B072715" w14:paraId="1ACF67B3" wp14:textId="77777777">
        <w:tc>
          <w:tcPr>
            <w:tcW w:w="2448" w:type="dxa"/>
            <w:shd w:val="clear" w:color="auto" w:fill="auto"/>
            <w:tcMar/>
          </w:tcPr>
          <w:p w:rsidRPr="00750C66" w:rsidR="008E0CE2" w:rsidP="008E75B7" w:rsidRDefault="008E0CE2" w14:paraId="1BA8B172"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Triggering event</w:t>
            </w:r>
          </w:p>
        </w:tc>
        <w:tc>
          <w:tcPr>
            <w:tcW w:w="6660" w:type="dxa"/>
            <w:gridSpan w:val="2"/>
            <w:shd w:val="clear" w:color="auto" w:fill="auto"/>
            <w:tcMar/>
          </w:tcPr>
          <w:p w:rsidRPr="00750C66" w:rsidR="008E0CE2" w:rsidP="008E75B7" w:rsidRDefault="008E0CE2" w14:paraId="4E676BFE" wp14:textId="77777777">
            <w:pPr>
              <w:spacing w:before="60" w:after="60"/>
              <w:ind w:right="-108"/>
              <w:rPr>
                <w:rFonts w:ascii="Times New Roman" w:hAnsi="Times New Roman" w:cs="Times New Roman"/>
                <w:sz w:val="24"/>
                <w:szCs w:val="24"/>
              </w:rPr>
            </w:pPr>
            <w:r>
              <w:rPr>
                <w:rFonts w:ascii="Times New Roman" w:hAnsi="Times New Roman" w:cs="Times New Roman"/>
                <w:sz w:val="24"/>
                <w:szCs w:val="24"/>
              </w:rPr>
              <w:t>After logging in admin redirects to his homepage</w:t>
            </w:r>
          </w:p>
        </w:tc>
      </w:tr>
      <w:tr xmlns:wp14="http://schemas.microsoft.com/office/word/2010/wordml" w:rsidRPr="00750C66" w:rsidR="008E0CE2" w:rsidTr="1B072715" w14:paraId="6AE10123" wp14:textId="77777777">
        <w:tc>
          <w:tcPr>
            <w:tcW w:w="2448" w:type="dxa"/>
            <w:shd w:val="clear" w:color="auto" w:fill="auto"/>
            <w:tcMar/>
          </w:tcPr>
          <w:p w:rsidRPr="00750C66" w:rsidR="008E0CE2" w:rsidP="008E75B7" w:rsidRDefault="008E0CE2" w14:paraId="21802EA2"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Preconditions</w:t>
            </w:r>
          </w:p>
        </w:tc>
        <w:tc>
          <w:tcPr>
            <w:tcW w:w="6660" w:type="dxa"/>
            <w:gridSpan w:val="2"/>
            <w:shd w:val="clear" w:color="auto" w:fill="auto"/>
            <w:tcMar/>
          </w:tcPr>
          <w:p w:rsidRPr="00750C66" w:rsidR="008E0CE2" w:rsidP="008E75B7" w:rsidRDefault="008E0CE2" w14:paraId="41948668" wp14:textId="77777777">
            <w:pPr>
              <w:spacing w:before="60" w:after="60"/>
              <w:ind w:right="-108"/>
              <w:rPr>
                <w:rFonts w:ascii="Times New Roman" w:hAnsi="Times New Roman" w:cs="Times New Roman"/>
                <w:sz w:val="24"/>
                <w:szCs w:val="24"/>
              </w:rPr>
            </w:pPr>
            <w:r>
              <w:rPr>
                <w:rFonts w:ascii="Times New Roman" w:hAnsi="Times New Roman" w:cs="Times New Roman"/>
                <w:sz w:val="24"/>
                <w:szCs w:val="24"/>
              </w:rPr>
              <w:t>Admin</w:t>
            </w:r>
            <w:r w:rsidRPr="00750C66">
              <w:rPr>
                <w:rFonts w:ascii="Times New Roman" w:hAnsi="Times New Roman" w:cs="Times New Roman"/>
                <w:sz w:val="24"/>
                <w:szCs w:val="24"/>
              </w:rPr>
              <w:t xml:space="preserve"> must </w:t>
            </w:r>
            <w:r>
              <w:rPr>
                <w:rFonts w:ascii="Times New Roman" w:hAnsi="Times New Roman" w:cs="Times New Roman"/>
                <w:sz w:val="24"/>
                <w:szCs w:val="24"/>
              </w:rPr>
              <w:t>be logged in</w:t>
            </w:r>
          </w:p>
        </w:tc>
      </w:tr>
      <w:tr xmlns:wp14="http://schemas.microsoft.com/office/word/2010/wordml" w:rsidRPr="00750C66" w:rsidR="008E0CE2" w:rsidTr="1B072715" w14:paraId="6901E373" wp14:textId="77777777">
        <w:trPr>
          <w:trHeight w:val="403"/>
        </w:trPr>
        <w:tc>
          <w:tcPr>
            <w:tcW w:w="2448" w:type="dxa"/>
            <w:vMerge w:val="restart"/>
            <w:shd w:val="clear" w:color="auto" w:fill="auto"/>
            <w:tcMar/>
          </w:tcPr>
          <w:p w:rsidRPr="00750C66" w:rsidR="008E0CE2" w:rsidP="008E75B7" w:rsidRDefault="008E0CE2" w14:paraId="29A4CC1D"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Flow of events</w:t>
            </w:r>
          </w:p>
        </w:tc>
        <w:tc>
          <w:tcPr>
            <w:tcW w:w="3600" w:type="dxa"/>
            <w:shd w:val="clear" w:color="auto" w:fill="auto"/>
            <w:tcMar/>
          </w:tcPr>
          <w:p w:rsidRPr="00750C66" w:rsidR="008E0CE2" w:rsidP="008E75B7" w:rsidRDefault="008E0CE2" w14:paraId="684EC174"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Actor</w:t>
            </w:r>
          </w:p>
        </w:tc>
        <w:tc>
          <w:tcPr>
            <w:tcW w:w="3060" w:type="dxa"/>
            <w:shd w:val="clear" w:color="auto" w:fill="auto"/>
            <w:tcMar/>
          </w:tcPr>
          <w:p w:rsidRPr="00750C66" w:rsidR="008E0CE2" w:rsidP="008E75B7" w:rsidRDefault="008E0CE2" w14:paraId="0F344E4E"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Flow of events</w:t>
            </w:r>
          </w:p>
        </w:tc>
      </w:tr>
      <w:tr xmlns:wp14="http://schemas.microsoft.com/office/word/2010/wordml" w:rsidRPr="00750C66" w:rsidR="008E0CE2" w:rsidTr="1B072715" w14:paraId="20210819" wp14:textId="77777777">
        <w:trPr>
          <w:trHeight w:val="402"/>
        </w:trPr>
        <w:tc>
          <w:tcPr>
            <w:tcW w:w="2448" w:type="dxa"/>
            <w:vMerge/>
            <w:tcMar/>
          </w:tcPr>
          <w:p w:rsidRPr="00750C66" w:rsidR="008E0CE2" w:rsidP="008E75B7" w:rsidRDefault="008E0CE2" w14:paraId="1A965116" wp14:textId="77777777">
            <w:pPr>
              <w:tabs>
                <w:tab w:val="left" w:pos="5940"/>
                <w:tab w:val="left" w:pos="6300"/>
              </w:tabs>
              <w:spacing w:before="60" w:after="60"/>
              <w:ind w:right="-108"/>
              <w:rPr>
                <w:rFonts w:ascii="Times New Roman" w:hAnsi="Times New Roman" w:cs="Times New Roman"/>
                <w:sz w:val="24"/>
                <w:szCs w:val="24"/>
              </w:rPr>
            </w:pPr>
          </w:p>
        </w:tc>
        <w:tc>
          <w:tcPr>
            <w:tcW w:w="3600" w:type="dxa"/>
            <w:shd w:val="clear" w:color="auto" w:fill="auto"/>
            <w:tcMar/>
          </w:tcPr>
          <w:p w:rsidRPr="006D7EEE" w:rsidR="008E0CE2" w:rsidP="008E0CE2" w:rsidRDefault="008E0CE2" w14:paraId="02C458C1" wp14:textId="6A92C495">
            <w:pPr>
              <w:pStyle w:val="ListParagraph"/>
              <w:numPr>
                <w:ilvl w:val="0"/>
                <w:numId w:val="9"/>
              </w:num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Admin can see the details of the apartment uploaded by the Renters</w:t>
            </w:r>
          </w:p>
        </w:tc>
        <w:tc>
          <w:tcPr>
            <w:tcW w:w="3060" w:type="dxa"/>
            <w:shd w:val="clear" w:color="auto" w:fill="auto"/>
            <w:tcMar/>
          </w:tcPr>
          <w:p w:rsidRPr="00750C66" w:rsidR="008E0CE2" w:rsidP="008E75B7" w:rsidRDefault="008E0CE2" w14:paraId="69F7E6F2"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 xml:space="preserve">1.1. </w:t>
            </w:r>
            <w:r>
              <w:rPr>
                <w:rFonts w:ascii="Times New Roman" w:hAnsi="Times New Roman" w:cs="Times New Roman"/>
                <w:sz w:val="24"/>
                <w:szCs w:val="24"/>
              </w:rPr>
              <w:t>System will fetch the information of the apartments profile from the database</w:t>
            </w:r>
          </w:p>
        </w:tc>
      </w:tr>
      <w:tr xmlns:wp14="http://schemas.microsoft.com/office/word/2010/wordml" w:rsidRPr="00750C66" w:rsidR="008E0CE2" w:rsidTr="1B072715" w14:paraId="0442227E" wp14:textId="77777777">
        <w:tc>
          <w:tcPr>
            <w:tcW w:w="2448" w:type="dxa"/>
            <w:tcBorders>
              <w:top w:val="single" w:color="auto" w:sz="4" w:space="0"/>
              <w:left w:val="single" w:color="auto" w:sz="4" w:space="0"/>
              <w:bottom w:val="single" w:color="auto" w:sz="4" w:space="0"/>
              <w:right w:val="single" w:color="auto" w:sz="4" w:space="0"/>
            </w:tcBorders>
            <w:shd w:val="clear" w:color="auto" w:fill="auto"/>
            <w:tcMar/>
          </w:tcPr>
          <w:p w:rsidRPr="00750C66" w:rsidR="008E0CE2" w:rsidP="008E75B7" w:rsidRDefault="008E0CE2" w14:paraId="6A7CA028"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Post conditions</w:t>
            </w:r>
          </w:p>
        </w:tc>
        <w:tc>
          <w:tcPr>
            <w:tcW w:w="6660" w:type="dxa"/>
            <w:gridSpan w:val="2"/>
            <w:tcBorders>
              <w:top w:val="single" w:color="auto" w:sz="4" w:space="0"/>
              <w:left w:val="single" w:color="auto" w:sz="4" w:space="0"/>
              <w:bottom w:val="single" w:color="auto" w:sz="4" w:space="0"/>
              <w:right w:val="single" w:color="auto" w:sz="4" w:space="0"/>
            </w:tcBorders>
            <w:shd w:val="clear" w:color="auto" w:fill="auto"/>
            <w:tcMar/>
          </w:tcPr>
          <w:p w:rsidRPr="00750C66" w:rsidR="008E0CE2" w:rsidP="008E75B7" w:rsidRDefault="008E0CE2" w14:paraId="274407C3"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User will logout from application after checking his/her profile.</w:t>
            </w:r>
          </w:p>
        </w:tc>
      </w:tr>
      <w:tr xmlns:wp14="http://schemas.microsoft.com/office/word/2010/wordml" w:rsidRPr="00750C66" w:rsidR="008E0CE2" w:rsidTr="1B072715" w14:paraId="777C9191" wp14:textId="77777777">
        <w:tc>
          <w:tcPr>
            <w:tcW w:w="2448" w:type="dxa"/>
            <w:shd w:val="clear" w:color="auto" w:fill="auto"/>
            <w:tcMar/>
          </w:tcPr>
          <w:p w:rsidRPr="00750C66" w:rsidR="008E0CE2" w:rsidP="008E75B7" w:rsidRDefault="008E0CE2" w14:paraId="572ACEB6"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Exception - Conditions</w:t>
            </w:r>
          </w:p>
        </w:tc>
        <w:tc>
          <w:tcPr>
            <w:tcW w:w="6660" w:type="dxa"/>
            <w:gridSpan w:val="2"/>
            <w:shd w:val="clear" w:color="auto" w:fill="auto"/>
            <w:tcMar/>
          </w:tcPr>
          <w:p w:rsidRPr="00750C66" w:rsidR="008E0CE2" w:rsidP="008E75B7" w:rsidRDefault="008E0CE2" w14:paraId="216E72C6"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While updating profile, the details should be correct.</w:t>
            </w:r>
          </w:p>
        </w:tc>
      </w:tr>
    </w:tbl>
    <w:p xmlns:wp14="http://schemas.microsoft.com/office/word/2010/wordml" w:rsidR="008E0CE2" w:rsidP="008E0CE2" w:rsidRDefault="008E0CE2" w14:paraId="7DF4E37C" wp14:textId="77777777">
      <w:pPr>
        <w:rPr>
          <w:sz w:val="24"/>
          <w:szCs w:val="24"/>
          <w:lang w:val="en-US"/>
        </w:rPr>
      </w:pPr>
    </w:p>
    <w:tbl>
      <w:tblPr>
        <w:tblW w:w="9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2448"/>
        <w:gridCol w:w="3600"/>
        <w:gridCol w:w="3060"/>
      </w:tblGrid>
      <w:tr xmlns:wp14="http://schemas.microsoft.com/office/word/2010/wordml" w:rsidRPr="00750C66" w:rsidR="008E0CE2" w:rsidTr="1B072715" w14:paraId="3C6E27D8" wp14:textId="77777777">
        <w:tc>
          <w:tcPr>
            <w:tcW w:w="2448" w:type="dxa"/>
            <w:shd w:val="clear" w:color="auto" w:fill="auto"/>
            <w:tcMar/>
          </w:tcPr>
          <w:p w:rsidRPr="00750C66" w:rsidR="008E0CE2" w:rsidP="008E75B7" w:rsidRDefault="008E0CE2" w14:paraId="0C40F815"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Use Case ID</w:t>
            </w:r>
          </w:p>
        </w:tc>
        <w:tc>
          <w:tcPr>
            <w:tcW w:w="6660" w:type="dxa"/>
            <w:gridSpan w:val="2"/>
            <w:shd w:val="clear" w:color="auto" w:fill="auto"/>
            <w:tcMar/>
          </w:tcPr>
          <w:p w:rsidRPr="00750C66" w:rsidR="008E0CE2" w:rsidP="008E75B7" w:rsidRDefault="008E0CE2" w14:paraId="6DE93BA9"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UC</w:t>
            </w:r>
            <w:r>
              <w:rPr>
                <w:rFonts w:ascii="Times New Roman" w:hAnsi="Times New Roman" w:cs="Times New Roman"/>
                <w:sz w:val="24"/>
                <w:szCs w:val="24"/>
              </w:rPr>
              <w:t>17</w:t>
            </w:r>
          </w:p>
        </w:tc>
      </w:tr>
      <w:tr xmlns:wp14="http://schemas.microsoft.com/office/word/2010/wordml" w:rsidRPr="00750C66" w:rsidR="008E0CE2" w:rsidTr="1B072715" w14:paraId="758C18EA" wp14:textId="77777777">
        <w:tc>
          <w:tcPr>
            <w:tcW w:w="2448" w:type="dxa"/>
            <w:shd w:val="clear" w:color="auto" w:fill="auto"/>
            <w:tcMar/>
          </w:tcPr>
          <w:p w:rsidRPr="00750C66" w:rsidR="008E0CE2" w:rsidP="008E75B7" w:rsidRDefault="008E0CE2" w14:paraId="474F5760"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Use Case Name</w:t>
            </w:r>
          </w:p>
        </w:tc>
        <w:tc>
          <w:tcPr>
            <w:tcW w:w="6660" w:type="dxa"/>
            <w:gridSpan w:val="2"/>
            <w:shd w:val="clear" w:color="auto" w:fill="auto"/>
            <w:tcMar/>
          </w:tcPr>
          <w:p w:rsidRPr="00750C66" w:rsidR="008E0CE2" w:rsidP="008E75B7" w:rsidRDefault="008E0CE2" w14:paraId="3B64397D" wp14:textId="77777777">
            <w:pPr>
              <w:spacing w:before="60" w:after="60"/>
              <w:ind w:right="-108"/>
              <w:rPr>
                <w:rFonts w:ascii="Times New Roman" w:hAnsi="Times New Roman" w:cs="Times New Roman"/>
                <w:sz w:val="24"/>
                <w:szCs w:val="24"/>
              </w:rPr>
            </w:pPr>
            <w:r>
              <w:rPr>
                <w:rFonts w:ascii="Times New Roman" w:hAnsi="Times New Roman" w:cs="Times New Roman"/>
                <w:sz w:val="24"/>
                <w:szCs w:val="24"/>
              </w:rPr>
              <w:t>Admin Verify Apartment</w:t>
            </w:r>
          </w:p>
        </w:tc>
      </w:tr>
      <w:tr xmlns:wp14="http://schemas.microsoft.com/office/word/2010/wordml" w:rsidRPr="00750C66" w:rsidR="008E0CE2" w:rsidTr="1B072715" w14:paraId="297FBCB1" wp14:textId="77777777">
        <w:tc>
          <w:tcPr>
            <w:tcW w:w="2448" w:type="dxa"/>
            <w:shd w:val="clear" w:color="auto" w:fill="auto"/>
            <w:tcMar/>
          </w:tcPr>
          <w:p w:rsidRPr="00750C66" w:rsidR="008E0CE2" w:rsidP="008E75B7" w:rsidRDefault="008E0CE2" w14:paraId="49FD29FA"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Actor</w:t>
            </w:r>
          </w:p>
        </w:tc>
        <w:tc>
          <w:tcPr>
            <w:tcW w:w="6660" w:type="dxa"/>
            <w:gridSpan w:val="2"/>
            <w:shd w:val="clear" w:color="auto" w:fill="auto"/>
            <w:tcMar/>
          </w:tcPr>
          <w:p w:rsidRPr="00750C66" w:rsidR="008E0CE2" w:rsidP="008E75B7" w:rsidRDefault="008E0CE2" w14:paraId="67C13F0B" wp14:textId="0DFBCFA7">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Admin</w:t>
            </w:r>
          </w:p>
        </w:tc>
      </w:tr>
      <w:tr xmlns:wp14="http://schemas.microsoft.com/office/word/2010/wordml" w:rsidRPr="00750C66" w:rsidR="008E0CE2" w:rsidTr="1B072715" w14:paraId="7183D904" wp14:textId="77777777">
        <w:tc>
          <w:tcPr>
            <w:tcW w:w="2448" w:type="dxa"/>
            <w:shd w:val="clear" w:color="auto" w:fill="auto"/>
            <w:tcMar/>
          </w:tcPr>
          <w:p w:rsidRPr="00750C66" w:rsidR="008E0CE2" w:rsidP="008E75B7" w:rsidRDefault="008E0CE2" w14:paraId="03B436A2"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Description</w:t>
            </w:r>
          </w:p>
        </w:tc>
        <w:tc>
          <w:tcPr>
            <w:tcW w:w="6660" w:type="dxa"/>
            <w:gridSpan w:val="2"/>
            <w:shd w:val="clear" w:color="auto" w:fill="auto"/>
            <w:tcMar/>
          </w:tcPr>
          <w:p w:rsidRPr="00750C66" w:rsidR="008E0CE2" w:rsidP="008E75B7" w:rsidRDefault="008E0CE2" w14:paraId="143FD850" wp14:textId="1295AED5">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Admin will verify the details of the apartment</w:t>
            </w:r>
          </w:p>
        </w:tc>
      </w:tr>
      <w:tr xmlns:wp14="http://schemas.microsoft.com/office/word/2010/wordml" w:rsidRPr="00750C66" w:rsidR="008E0CE2" w:rsidTr="1B072715" w14:paraId="3BBEB028" wp14:textId="77777777">
        <w:tc>
          <w:tcPr>
            <w:tcW w:w="2448" w:type="dxa"/>
            <w:shd w:val="clear" w:color="auto" w:fill="auto"/>
            <w:tcMar/>
          </w:tcPr>
          <w:p w:rsidRPr="00750C66" w:rsidR="008E0CE2" w:rsidP="008E75B7" w:rsidRDefault="008E0CE2" w14:paraId="725581BA"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Triggering event</w:t>
            </w:r>
          </w:p>
        </w:tc>
        <w:tc>
          <w:tcPr>
            <w:tcW w:w="6660" w:type="dxa"/>
            <w:gridSpan w:val="2"/>
            <w:shd w:val="clear" w:color="auto" w:fill="auto"/>
            <w:tcMar/>
          </w:tcPr>
          <w:p w:rsidRPr="00750C66" w:rsidR="008E0CE2" w:rsidP="008E75B7" w:rsidRDefault="008E0CE2" w14:paraId="3FFAEEF7" wp14:textId="77777777">
            <w:pPr>
              <w:spacing w:before="60" w:after="60"/>
              <w:ind w:right="-108"/>
              <w:rPr>
                <w:rFonts w:ascii="Times New Roman" w:hAnsi="Times New Roman" w:cs="Times New Roman"/>
                <w:sz w:val="24"/>
                <w:szCs w:val="24"/>
              </w:rPr>
            </w:pPr>
            <w:r>
              <w:rPr>
                <w:rFonts w:ascii="Times New Roman" w:hAnsi="Times New Roman" w:cs="Times New Roman"/>
                <w:sz w:val="24"/>
                <w:szCs w:val="24"/>
              </w:rPr>
              <w:t>After logging in admin redirects to his homepage</w:t>
            </w:r>
          </w:p>
        </w:tc>
      </w:tr>
      <w:tr xmlns:wp14="http://schemas.microsoft.com/office/word/2010/wordml" w:rsidRPr="00750C66" w:rsidR="008E0CE2" w:rsidTr="1B072715" w14:paraId="15CEB8A8" wp14:textId="77777777">
        <w:tc>
          <w:tcPr>
            <w:tcW w:w="2448" w:type="dxa"/>
            <w:shd w:val="clear" w:color="auto" w:fill="auto"/>
            <w:tcMar/>
          </w:tcPr>
          <w:p w:rsidRPr="00750C66" w:rsidR="008E0CE2" w:rsidP="008E75B7" w:rsidRDefault="008E0CE2" w14:paraId="349FAFB9"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Preconditions</w:t>
            </w:r>
          </w:p>
        </w:tc>
        <w:tc>
          <w:tcPr>
            <w:tcW w:w="6660" w:type="dxa"/>
            <w:gridSpan w:val="2"/>
            <w:shd w:val="clear" w:color="auto" w:fill="auto"/>
            <w:tcMar/>
          </w:tcPr>
          <w:p w:rsidRPr="00750C66" w:rsidR="008E0CE2" w:rsidP="008E75B7" w:rsidRDefault="008E0CE2" w14:paraId="742861CF" wp14:textId="77777777">
            <w:pPr>
              <w:spacing w:before="60" w:after="60"/>
              <w:ind w:right="-108"/>
              <w:rPr>
                <w:rFonts w:ascii="Times New Roman" w:hAnsi="Times New Roman" w:cs="Times New Roman"/>
                <w:sz w:val="24"/>
                <w:szCs w:val="24"/>
              </w:rPr>
            </w:pPr>
            <w:r>
              <w:rPr>
                <w:rFonts w:ascii="Times New Roman" w:hAnsi="Times New Roman" w:cs="Times New Roman"/>
                <w:sz w:val="24"/>
                <w:szCs w:val="24"/>
              </w:rPr>
              <w:t>Admin</w:t>
            </w:r>
            <w:r w:rsidRPr="00750C66">
              <w:rPr>
                <w:rFonts w:ascii="Times New Roman" w:hAnsi="Times New Roman" w:cs="Times New Roman"/>
                <w:sz w:val="24"/>
                <w:szCs w:val="24"/>
              </w:rPr>
              <w:t xml:space="preserve"> must </w:t>
            </w:r>
            <w:r>
              <w:rPr>
                <w:rFonts w:ascii="Times New Roman" w:hAnsi="Times New Roman" w:cs="Times New Roman"/>
                <w:sz w:val="24"/>
                <w:szCs w:val="24"/>
              </w:rPr>
              <w:t>be logged in</w:t>
            </w:r>
          </w:p>
        </w:tc>
      </w:tr>
      <w:tr xmlns:wp14="http://schemas.microsoft.com/office/word/2010/wordml" w:rsidRPr="00750C66" w:rsidR="008E0CE2" w:rsidTr="1B072715" w14:paraId="7FE494B0" wp14:textId="77777777">
        <w:trPr>
          <w:trHeight w:val="403"/>
        </w:trPr>
        <w:tc>
          <w:tcPr>
            <w:tcW w:w="2448" w:type="dxa"/>
            <w:vMerge w:val="restart"/>
            <w:shd w:val="clear" w:color="auto" w:fill="auto"/>
            <w:tcMar/>
          </w:tcPr>
          <w:p w:rsidRPr="00750C66" w:rsidR="008E0CE2" w:rsidP="008E75B7" w:rsidRDefault="008E0CE2" w14:paraId="1B94183B"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Flow of events</w:t>
            </w:r>
          </w:p>
        </w:tc>
        <w:tc>
          <w:tcPr>
            <w:tcW w:w="3600" w:type="dxa"/>
            <w:shd w:val="clear" w:color="auto" w:fill="auto"/>
            <w:tcMar/>
          </w:tcPr>
          <w:p w:rsidRPr="00750C66" w:rsidR="008E0CE2" w:rsidP="008E75B7" w:rsidRDefault="008E0CE2" w14:paraId="6A73FD34"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Actor</w:t>
            </w:r>
          </w:p>
        </w:tc>
        <w:tc>
          <w:tcPr>
            <w:tcW w:w="3060" w:type="dxa"/>
            <w:shd w:val="clear" w:color="auto" w:fill="auto"/>
            <w:tcMar/>
          </w:tcPr>
          <w:p w:rsidRPr="00750C66" w:rsidR="008E0CE2" w:rsidP="008E75B7" w:rsidRDefault="008E0CE2" w14:paraId="64E487D0"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Flow of events</w:t>
            </w:r>
          </w:p>
        </w:tc>
      </w:tr>
      <w:tr xmlns:wp14="http://schemas.microsoft.com/office/word/2010/wordml" w:rsidRPr="00750C66" w:rsidR="008E0CE2" w:rsidTr="1B072715" w14:paraId="2CEF1EA8" wp14:textId="77777777">
        <w:trPr>
          <w:trHeight w:val="402"/>
        </w:trPr>
        <w:tc>
          <w:tcPr>
            <w:tcW w:w="2448" w:type="dxa"/>
            <w:vMerge/>
            <w:tcMar/>
          </w:tcPr>
          <w:p w:rsidRPr="00750C66" w:rsidR="008E0CE2" w:rsidP="008E75B7" w:rsidRDefault="008E0CE2" w14:paraId="44FB30F8" wp14:textId="77777777">
            <w:pPr>
              <w:tabs>
                <w:tab w:val="left" w:pos="5940"/>
                <w:tab w:val="left" w:pos="6300"/>
              </w:tabs>
              <w:spacing w:before="60" w:after="60"/>
              <w:ind w:right="-108"/>
              <w:rPr>
                <w:rFonts w:ascii="Times New Roman" w:hAnsi="Times New Roman" w:cs="Times New Roman"/>
                <w:sz w:val="24"/>
                <w:szCs w:val="24"/>
              </w:rPr>
            </w:pPr>
          </w:p>
        </w:tc>
        <w:tc>
          <w:tcPr>
            <w:tcW w:w="3600" w:type="dxa"/>
            <w:shd w:val="clear" w:color="auto" w:fill="auto"/>
            <w:tcMar/>
          </w:tcPr>
          <w:p w:rsidRPr="006D7EEE" w:rsidR="008E0CE2" w:rsidP="008E0CE2" w:rsidRDefault="008E0CE2" w14:paraId="1FFAC2C5" wp14:textId="77777777">
            <w:pPr>
              <w:pStyle w:val="ListParagraph"/>
              <w:numPr>
                <w:ilvl w:val="0"/>
                <w:numId w:val="10"/>
              </w:numPr>
              <w:spacing w:before="60" w:after="60"/>
              <w:ind w:right="-108"/>
              <w:rPr>
                <w:rFonts w:ascii="Times New Roman" w:hAnsi="Times New Roman" w:cs="Times New Roman"/>
                <w:sz w:val="24"/>
                <w:szCs w:val="24"/>
              </w:rPr>
            </w:pPr>
            <w:r>
              <w:rPr>
                <w:rFonts w:ascii="Times New Roman" w:hAnsi="Times New Roman" w:cs="Times New Roman"/>
                <w:sz w:val="24"/>
                <w:szCs w:val="24"/>
              </w:rPr>
              <w:t>Admin will verify the details of the apartment whether it is fake or real</w:t>
            </w:r>
          </w:p>
        </w:tc>
        <w:tc>
          <w:tcPr>
            <w:tcW w:w="3060" w:type="dxa"/>
            <w:shd w:val="clear" w:color="auto" w:fill="auto"/>
            <w:tcMar/>
          </w:tcPr>
          <w:p w:rsidRPr="00750C66" w:rsidR="008E0CE2" w:rsidP="008E75B7" w:rsidRDefault="008E0CE2" w14:paraId="1A39331A"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 xml:space="preserve">1.1. </w:t>
            </w:r>
            <w:r>
              <w:rPr>
                <w:rFonts w:ascii="Times New Roman" w:hAnsi="Times New Roman" w:cs="Times New Roman"/>
                <w:sz w:val="24"/>
                <w:szCs w:val="24"/>
              </w:rPr>
              <w:t xml:space="preserve">System will fetch the information of the apartments profile from the database </w:t>
            </w:r>
          </w:p>
        </w:tc>
      </w:tr>
      <w:tr xmlns:wp14="http://schemas.microsoft.com/office/word/2010/wordml" w:rsidRPr="00750C66" w:rsidR="008E0CE2" w:rsidTr="1B072715" w14:paraId="7AC4C84B" wp14:textId="77777777">
        <w:tc>
          <w:tcPr>
            <w:tcW w:w="2448" w:type="dxa"/>
            <w:tcBorders>
              <w:top w:val="single" w:color="auto" w:sz="4" w:space="0"/>
              <w:left w:val="single" w:color="auto" w:sz="4" w:space="0"/>
              <w:bottom w:val="single" w:color="auto" w:sz="4" w:space="0"/>
              <w:right w:val="single" w:color="auto" w:sz="4" w:space="0"/>
            </w:tcBorders>
            <w:shd w:val="clear" w:color="auto" w:fill="auto"/>
            <w:tcMar/>
          </w:tcPr>
          <w:p w:rsidRPr="00750C66" w:rsidR="008E0CE2" w:rsidP="008E75B7" w:rsidRDefault="008E0CE2" w14:paraId="6A873226"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Post conditions</w:t>
            </w:r>
          </w:p>
        </w:tc>
        <w:tc>
          <w:tcPr>
            <w:tcW w:w="6660" w:type="dxa"/>
            <w:gridSpan w:val="2"/>
            <w:tcBorders>
              <w:top w:val="single" w:color="auto" w:sz="4" w:space="0"/>
              <w:left w:val="single" w:color="auto" w:sz="4" w:space="0"/>
              <w:bottom w:val="single" w:color="auto" w:sz="4" w:space="0"/>
              <w:right w:val="single" w:color="auto" w:sz="4" w:space="0"/>
            </w:tcBorders>
            <w:shd w:val="clear" w:color="auto" w:fill="auto"/>
            <w:tcMar/>
          </w:tcPr>
          <w:p w:rsidRPr="00750C66" w:rsidR="008E0CE2" w:rsidP="008E75B7" w:rsidRDefault="008E0CE2" w14:paraId="529C6A1C"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User will logout from application after checking his/her profile.</w:t>
            </w:r>
          </w:p>
        </w:tc>
      </w:tr>
      <w:tr xmlns:wp14="http://schemas.microsoft.com/office/word/2010/wordml" w:rsidRPr="00750C66" w:rsidR="008E0CE2" w:rsidTr="1B072715" w14:paraId="51F65E2E" wp14:textId="77777777">
        <w:tc>
          <w:tcPr>
            <w:tcW w:w="2448" w:type="dxa"/>
            <w:shd w:val="clear" w:color="auto" w:fill="auto"/>
            <w:tcMar/>
          </w:tcPr>
          <w:p w:rsidRPr="00750C66" w:rsidR="008E0CE2" w:rsidP="008E75B7" w:rsidRDefault="008E0CE2" w14:paraId="781A5E2D"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Exception - Conditions</w:t>
            </w:r>
          </w:p>
        </w:tc>
        <w:tc>
          <w:tcPr>
            <w:tcW w:w="6660" w:type="dxa"/>
            <w:gridSpan w:val="2"/>
            <w:shd w:val="clear" w:color="auto" w:fill="auto"/>
            <w:tcMar/>
          </w:tcPr>
          <w:p w:rsidRPr="00750C66" w:rsidR="008E0CE2" w:rsidP="008E75B7" w:rsidRDefault="008E0CE2" w14:paraId="1B9911DF"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While updating profile, the details should be correct.</w:t>
            </w:r>
          </w:p>
        </w:tc>
      </w:tr>
    </w:tbl>
    <w:p w:rsidR="54B0EAAB" w:rsidP="54B0EAAB" w:rsidRDefault="54B0EAAB" w14:paraId="747A4DE7" w14:textId="497A8220">
      <w:pPr>
        <w:pStyle w:val="Normal"/>
        <w:rPr>
          <w:sz w:val="24"/>
          <w:szCs w:val="24"/>
          <w:lang w:val="en-US"/>
        </w:rPr>
      </w:pPr>
    </w:p>
    <w:tbl>
      <w:tblPr>
        <w:tblW w:w="9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2448"/>
        <w:gridCol w:w="3600"/>
        <w:gridCol w:w="3060"/>
      </w:tblGrid>
      <w:tr xmlns:wp14="http://schemas.microsoft.com/office/word/2010/wordml" w:rsidRPr="00750C66" w:rsidR="008E0CE2" w:rsidTr="008E75B7" w14:paraId="66849BAB" wp14:textId="77777777">
        <w:tc>
          <w:tcPr>
            <w:tcW w:w="2448" w:type="dxa"/>
            <w:shd w:val="clear" w:color="auto" w:fill="auto"/>
          </w:tcPr>
          <w:p w:rsidRPr="00750C66" w:rsidR="008E0CE2" w:rsidP="008E75B7" w:rsidRDefault="008E0CE2" w14:paraId="2B5E401E"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Use Case ID</w:t>
            </w:r>
          </w:p>
        </w:tc>
        <w:tc>
          <w:tcPr>
            <w:tcW w:w="6660" w:type="dxa"/>
            <w:gridSpan w:val="2"/>
            <w:shd w:val="clear" w:color="auto" w:fill="auto"/>
          </w:tcPr>
          <w:p w:rsidRPr="00750C66" w:rsidR="008E0CE2" w:rsidP="008E75B7" w:rsidRDefault="008E0CE2" w14:paraId="681881B3"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UC</w:t>
            </w:r>
            <w:r>
              <w:rPr>
                <w:rFonts w:ascii="Times New Roman" w:hAnsi="Times New Roman" w:cs="Times New Roman"/>
                <w:sz w:val="24"/>
                <w:szCs w:val="24"/>
              </w:rPr>
              <w:t>18</w:t>
            </w:r>
          </w:p>
        </w:tc>
      </w:tr>
      <w:tr xmlns:wp14="http://schemas.microsoft.com/office/word/2010/wordml" w:rsidRPr="00750C66" w:rsidR="008E0CE2" w:rsidTr="008E75B7" w14:paraId="51DCD1BB" wp14:textId="77777777">
        <w:tc>
          <w:tcPr>
            <w:tcW w:w="2448" w:type="dxa"/>
            <w:shd w:val="clear" w:color="auto" w:fill="auto"/>
          </w:tcPr>
          <w:p w:rsidRPr="00750C66" w:rsidR="008E0CE2" w:rsidP="008E75B7" w:rsidRDefault="008E0CE2" w14:paraId="133C4405"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Use Case Name</w:t>
            </w:r>
          </w:p>
        </w:tc>
        <w:tc>
          <w:tcPr>
            <w:tcW w:w="6660" w:type="dxa"/>
            <w:gridSpan w:val="2"/>
            <w:shd w:val="clear" w:color="auto" w:fill="auto"/>
          </w:tcPr>
          <w:p w:rsidRPr="00750C66" w:rsidR="008E0CE2" w:rsidP="008E75B7" w:rsidRDefault="008E0CE2" w14:paraId="578BAFC0" wp14:textId="77777777">
            <w:pPr>
              <w:spacing w:before="60" w:after="60"/>
              <w:ind w:right="-108"/>
              <w:rPr>
                <w:rFonts w:ascii="Times New Roman" w:hAnsi="Times New Roman" w:cs="Times New Roman"/>
                <w:sz w:val="24"/>
                <w:szCs w:val="24"/>
              </w:rPr>
            </w:pPr>
            <w:r>
              <w:rPr>
                <w:rFonts w:ascii="Times New Roman" w:hAnsi="Times New Roman" w:cs="Times New Roman"/>
                <w:sz w:val="24"/>
                <w:szCs w:val="24"/>
              </w:rPr>
              <w:t>Admin Delete Apartment</w:t>
            </w:r>
          </w:p>
        </w:tc>
      </w:tr>
      <w:tr xmlns:wp14="http://schemas.microsoft.com/office/word/2010/wordml" w:rsidRPr="00750C66" w:rsidR="008E0CE2" w:rsidTr="008E75B7" w14:paraId="7DFE7177" wp14:textId="77777777">
        <w:tc>
          <w:tcPr>
            <w:tcW w:w="2448" w:type="dxa"/>
            <w:shd w:val="clear" w:color="auto" w:fill="auto"/>
          </w:tcPr>
          <w:p w:rsidRPr="00750C66" w:rsidR="008E0CE2" w:rsidP="008E75B7" w:rsidRDefault="008E0CE2" w14:paraId="70270B4C"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Actor</w:t>
            </w:r>
          </w:p>
        </w:tc>
        <w:tc>
          <w:tcPr>
            <w:tcW w:w="6660" w:type="dxa"/>
            <w:gridSpan w:val="2"/>
            <w:shd w:val="clear" w:color="auto" w:fill="auto"/>
          </w:tcPr>
          <w:p w:rsidRPr="00750C66" w:rsidR="008E0CE2" w:rsidP="008E75B7" w:rsidRDefault="008E0CE2" w14:paraId="569C0506" wp14:textId="77777777">
            <w:pPr>
              <w:spacing w:before="60" w:after="60"/>
              <w:ind w:right="-108"/>
              <w:rPr>
                <w:rFonts w:ascii="Times New Roman" w:hAnsi="Times New Roman" w:cs="Times New Roman"/>
                <w:sz w:val="24"/>
                <w:szCs w:val="24"/>
              </w:rPr>
            </w:pPr>
            <w:r>
              <w:rPr>
                <w:rFonts w:ascii="Times New Roman" w:hAnsi="Times New Roman" w:cs="Times New Roman"/>
                <w:sz w:val="24"/>
                <w:szCs w:val="24"/>
              </w:rPr>
              <w:t>admin</w:t>
            </w:r>
          </w:p>
        </w:tc>
      </w:tr>
      <w:tr xmlns:wp14="http://schemas.microsoft.com/office/word/2010/wordml" w:rsidRPr="00750C66" w:rsidR="008E0CE2" w:rsidTr="008E75B7" w14:paraId="7D74A846" wp14:textId="77777777">
        <w:tc>
          <w:tcPr>
            <w:tcW w:w="2448" w:type="dxa"/>
            <w:shd w:val="clear" w:color="auto" w:fill="auto"/>
          </w:tcPr>
          <w:p w:rsidRPr="00750C66" w:rsidR="008E0CE2" w:rsidP="008E75B7" w:rsidRDefault="008E0CE2" w14:paraId="2E29F70C"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Description</w:t>
            </w:r>
          </w:p>
        </w:tc>
        <w:tc>
          <w:tcPr>
            <w:tcW w:w="6660" w:type="dxa"/>
            <w:gridSpan w:val="2"/>
            <w:shd w:val="clear" w:color="auto" w:fill="auto"/>
          </w:tcPr>
          <w:p w:rsidRPr="00750C66" w:rsidR="008E0CE2" w:rsidP="008E75B7" w:rsidRDefault="008E0CE2" w14:paraId="22050994" wp14:textId="77777777">
            <w:pPr>
              <w:spacing w:before="60" w:after="60"/>
              <w:ind w:right="-108"/>
              <w:rPr>
                <w:rFonts w:ascii="Times New Roman" w:hAnsi="Times New Roman" w:cs="Times New Roman"/>
                <w:sz w:val="24"/>
                <w:szCs w:val="24"/>
              </w:rPr>
            </w:pPr>
            <w:r>
              <w:rPr>
                <w:rFonts w:ascii="Times New Roman" w:hAnsi="Times New Roman" w:cs="Times New Roman"/>
                <w:sz w:val="24"/>
                <w:szCs w:val="24"/>
              </w:rPr>
              <w:t xml:space="preserve">admin will Delete the profile of the apartment </w:t>
            </w:r>
          </w:p>
        </w:tc>
      </w:tr>
      <w:tr xmlns:wp14="http://schemas.microsoft.com/office/word/2010/wordml" w:rsidRPr="00750C66" w:rsidR="008E0CE2" w:rsidTr="008E75B7" w14:paraId="67DFDF49" wp14:textId="77777777">
        <w:tc>
          <w:tcPr>
            <w:tcW w:w="2448" w:type="dxa"/>
            <w:shd w:val="clear" w:color="auto" w:fill="auto"/>
          </w:tcPr>
          <w:p w:rsidRPr="00750C66" w:rsidR="008E0CE2" w:rsidP="008E75B7" w:rsidRDefault="008E0CE2" w14:paraId="67BFBA8F"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Triggering event</w:t>
            </w:r>
          </w:p>
        </w:tc>
        <w:tc>
          <w:tcPr>
            <w:tcW w:w="6660" w:type="dxa"/>
            <w:gridSpan w:val="2"/>
            <w:shd w:val="clear" w:color="auto" w:fill="auto"/>
          </w:tcPr>
          <w:p w:rsidRPr="00750C66" w:rsidR="008E0CE2" w:rsidP="008E75B7" w:rsidRDefault="008E0CE2" w14:paraId="3AB8C49F" wp14:textId="77777777">
            <w:pPr>
              <w:spacing w:before="60" w:after="60"/>
              <w:ind w:right="-108"/>
              <w:rPr>
                <w:rFonts w:ascii="Times New Roman" w:hAnsi="Times New Roman" w:cs="Times New Roman"/>
                <w:sz w:val="24"/>
                <w:szCs w:val="24"/>
              </w:rPr>
            </w:pPr>
            <w:r>
              <w:rPr>
                <w:rFonts w:ascii="Times New Roman" w:hAnsi="Times New Roman" w:cs="Times New Roman"/>
                <w:sz w:val="24"/>
                <w:szCs w:val="24"/>
              </w:rPr>
              <w:t>After logging in admin redirects to his homepage</w:t>
            </w:r>
          </w:p>
        </w:tc>
      </w:tr>
      <w:tr xmlns:wp14="http://schemas.microsoft.com/office/word/2010/wordml" w:rsidRPr="00750C66" w:rsidR="008E0CE2" w:rsidTr="008E75B7" w14:paraId="446AF60B" wp14:textId="77777777">
        <w:tc>
          <w:tcPr>
            <w:tcW w:w="2448" w:type="dxa"/>
            <w:shd w:val="clear" w:color="auto" w:fill="auto"/>
          </w:tcPr>
          <w:p w:rsidRPr="00750C66" w:rsidR="008E0CE2" w:rsidP="008E75B7" w:rsidRDefault="008E0CE2" w14:paraId="72C1FCE2"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Preconditions</w:t>
            </w:r>
          </w:p>
        </w:tc>
        <w:tc>
          <w:tcPr>
            <w:tcW w:w="6660" w:type="dxa"/>
            <w:gridSpan w:val="2"/>
            <w:shd w:val="clear" w:color="auto" w:fill="auto"/>
          </w:tcPr>
          <w:p w:rsidRPr="00750C66" w:rsidR="008E0CE2" w:rsidP="008E75B7" w:rsidRDefault="008E0CE2" w14:paraId="3F77CD10" wp14:textId="77777777">
            <w:pPr>
              <w:spacing w:before="60" w:after="60"/>
              <w:ind w:right="-108"/>
              <w:rPr>
                <w:rFonts w:ascii="Times New Roman" w:hAnsi="Times New Roman" w:cs="Times New Roman"/>
                <w:sz w:val="24"/>
                <w:szCs w:val="24"/>
              </w:rPr>
            </w:pPr>
            <w:r>
              <w:rPr>
                <w:rFonts w:ascii="Times New Roman" w:hAnsi="Times New Roman" w:cs="Times New Roman"/>
                <w:sz w:val="24"/>
                <w:szCs w:val="24"/>
              </w:rPr>
              <w:t>Admin</w:t>
            </w:r>
            <w:r w:rsidRPr="00750C66">
              <w:rPr>
                <w:rFonts w:ascii="Times New Roman" w:hAnsi="Times New Roman" w:cs="Times New Roman"/>
                <w:sz w:val="24"/>
                <w:szCs w:val="24"/>
              </w:rPr>
              <w:t xml:space="preserve"> must </w:t>
            </w:r>
            <w:r>
              <w:rPr>
                <w:rFonts w:ascii="Times New Roman" w:hAnsi="Times New Roman" w:cs="Times New Roman"/>
                <w:sz w:val="24"/>
                <w:szCs w:val="24"/>
              </w:rPr>
              <w:t>be logged in</w:t>
            </w:r>
          </w:p>
        </w:tc>
      </w:tr>
      <w:tr xmlns:wp14="http://schemas.microsoft.com/office/word/2010/wordml" w:rsidRPr="00750C66" w:rsidR="008E0CE2" w:rsidTr="008E75B7" w14:paraId="3CA4FD03" wp14:textId="77777777">
        <w:trPr>
          <w:trHeight w:val="403"/>
        </w:trPr>
        <w:tc>
          <w:tcPr>
            <w:tcW w:w="2448" w:type="dxa"/>
            <w:vMerge w:val="restart"/>
            <w:shd w:val="clear" w:color="auto" w:fill="auto"/>
          </w:tcPr>
          <w:p w:rsidRPr="00750C66" w:rsidR="008E0CE2" w:rsidP="008E75B7" w:rsidRDefault="008E0CE2" w14:paraId="6788177B"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Flow of events</w:t>
            </w:r>
          </w:p>
        </w:tc>
        <w:tc>
          <w:tcPr>
            <w:tcW w:w="3600" w:type="dxa"/>
            <w:shd w:val="clear" w:color="auto" w:fill="auto"/>
          </w:tcPr>
          <w:p w:rsidRPr="00750C66" w:rsidR="008E0CE2" w:rsidP="008E75B7" w:rsidRDefault="008E0CE2" w14:paraId="219D2517"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Actor</w:t>
            </w:r>
          </w:p>
        </w:tc>
        <w:tc>
          <w:tcPr>
            <w:tcW w:w="3060" w:type="dxa"/>
            <w:shd w:val="clear" w:color="auto" w:fill="auto"/>
          </w:tcPr>
          <w:p w:rsidRPr="00750C66" w:rsidR="008E0CE2" w:rsidP="008E75B7" w:rsidRDefault="008E0CE2" w14:paraId="07132CAC"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Flow of events</w:t>
            </w:r>
          </w:p>
        </w:tc>
      </w:tr>
      <w:tr xmlns:wp14="http://schemas.microsoft.com/office/word/2010/wordml" w:rsidRPr="00750C66" w:rsidR="008E0CE2" w:rsidTr="008E75B7" w14:paraId="777B218E" wp14:textId="77777777">
        <w:trPr>
          <w:trHeight w:val="402"/>
        </w:trPr>
        <w:tc>
          <w:tcPr>
            <w:tcW w:w="2448" w:type="dxa"/>
            <w:vMerge/>
            <w:shd w:val="clear" w:color="auto" w:fill="auto"/>
          </w:tcPr>
          <w:p w:rsidRPr="00750C66" w:rsidR="008E0CE2" w:rsidP="008E75B7" w:rsidRDefault="008E0CE2" w14:paraId="3041E394" wp14:textId="77777777">
            <w:pPr>
              <w:tabs>
                <w:tab w:val="left" w:pos="5940"/>
                <w:tab w:val="left" w:pos="6300"/>
              </w:tabs>
              <w:spacing w:before="60" w:after="60"/>
              <w:ind w:right="-108"/>
              <w:rPr>
                <w:rFonts w:ascii="Times New Roman" w:hAnsi="Times New Roman" w:cs="Times New Roman"/>
                <w:sz w:val="24"/>
                <w:szCs w:val="24"/>
              </w:rPr>
            </w:pPr>
          </w:p>
        </w:tc>
        <w:tc>
          <w:tcPr>
            <w:tcW w:w="3600" w:type="dxa"/>
            <w:shd w:val="clear" w:color="auto" w:fill="auto"/>
          </w:tcPr>
          <w:p w:rsidRPr="007279A0" w:rsidR="008E0CE2" w:rsidP="008E0CE2" w:rsidRDefault="008E0CE2" w14:paraId="6D02B612" wp14:textId="77777777">
            <w:pPr>
              <w:pStyle w:val="ListParagraph"/>
              <w:numPr>
                <w:ilvl w:val="0"/>
                <w:numId w:val="11"/>
              </w:numPr>
              <w:spacing w:before="60" w:after="60"/>
              <w:ind w:right="-108"/>
              <w:rPr>
                <w:rFonts w:ascii="Times New Roman" w:hAnsi="Times New Roman" w:cs="Times New Roman"/>
                <w:sz w:val="24"/>
                <w:szCs w:val="24"/>
              </w:rPr>
            </w:pPr>
            <w:r>
              <w:rPr>
                <w:rFonts w:ascii="Times New Roman" w:hAnsi="Times New Roman" w:cs="Times New Roman"/>
                <w:sz w:val="24"/>
                <w:szCs w:val="24"/>
              </w:rPr>
              <w:t xml:space="preserve">Admin will verify the details of the apartment </w:t>
            </w:r>
            <w:r>
              <w:rPr>
                <w:rFonts w:ascii="Times New Roman" w:hAnsi="Times New Roman" w:cs="Times New Roman"/>
                <w:sz w:val="24"/>
                <w:szCs w:val="24"/>
              </w:rPr>
              <w:lastRenderedPageBreak/>
              <w:t>whether it is fake or real. And delete the profile of the apartment if it is fake</w:t>
            </w:r>
          </w:p>
        </w:tc>
        <w:tc>
          <w:tcPr>
            <w:tcW w:w="3060" w:type="dxa"/>
            <w:shd w:val="clear" w:color="auto" w:fill="auto"/>
          </w:tcPr>
          <w:p w:rsidRPr="00750C66" w:rsidR="008E0CE2" w:rsidP="008E75B7" w:rsidRDefault="008E0CE2" w14:paraId="39E6A673"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lastRenderedPageBreak/>
              <w:t xml:space="preserve">1.1. </w:t>
            </w:r>
            <w:r>
              <w:rPr>
                <w:rFonts w:ascii="Times New Roman" w:hAnsi="Times New Roman" w:cs="Times New Roman"/>
                <w:sz w:val="24"/>
                <w:szCs w:val="24"/>
              </w:rPr>
              <w:t xml:space="preserve">System will fetch the information of the apartments profile from the database and </w:t>
            </w:r>
            <w:r>
              <w:rPr>
                <w:rFonts w:ascii="Times New Roman" w:hAnsi="Times New Roman" w:cs="Times New Roman"/>
                <w:sz w:val="24"/>
                <w:szCs w:val="24"/>
              </w:rPr>
              <w:lastRenderedPageBreak/>
              <w:t>give access to the admin to delete if the details given by the renter are fake</w:t>
            </w:r>
          </w:p>
        </w:tc>
      </w:tr>
      <w:tr xmlns:wp14="http://schemas.microsoft.com/office/word/2010/wordml" w:rsidRPr="00750C66" w:rsidR="008E0CE2" w:rsidTr="008E75B7" w14:paraId="47FF64C1" wp14:textId="77777777">
        <w:tc>
          <w:tcPr>
            <w:tcW w:w="2448" w:type="dxa"/>
            <w:tcBorders>
              <w:top w:val="single" w:color="auto" w:sz="4" w:space="0"/>
              <w:left w:val="single" w:color="auto" w:sz="4" w:space="0"/>
              <w:bottom w:val="single" w:color="auto" w:sz="4" w:space="0"/>
              <w:right w:val="single" w:color="auto" w:sz="4" w:space="0"/>
            </w:tcBorders>
            <w:shd w:val="clear" w:color="auto" w:fill="auto"/>
          </w:tcPr>
          <w:p w:rsidRPr="00750C66" w:rsidR="008E0CE2" w:rsidP="008E75B7" w:rsidRDefault="008E0CE2" w14:paraId="2855A562"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lastRenderedPageBreak/>
              <w:t>Post conditions</w:t>
            </w:r>
          </w:p>
        </w:tc>
        <w:tc>
          <w:tcPr>
            <w:tcW w:w="6660" w:type="dxa"/>
            <w:gridSpan w:val="2"/>
            <w:tcBorders>
              <w:top w:val="single" w:color="auto" w:sz="4" w:space="0"/>
              <w:left w:val="single" w:color="auto" w:sz="4" w:space="0"/>
              <w:bottom w:val="single" w:color="auto" w:sz="4" w:space="0"/>
              <w:right w:val="single" w:color="auto" w:sz="4" w:space="0"/>
            </w:tcBorders>
            <w:shd w:val="clear" w:color="auto" w:fill="auto"/>
          </w:tcPr>
          <w:p w:rsidRPr="00750C66" w:rsidR="008E0CE2" w:rsidP="008E75B7" w:rsidRDefault="008E0CE2" w14:paraId="47AFB7D5"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User will logout from application after checking his/her profile.</w:t>
            </w:r>
          </w:p>
        </w:tc>
      </w:tr>
      <w:tr xmlns:wp14="http://schemas.microsoft.com/office/word/2010/wordml" w:rsidRPr="00750C66" w:rsidR="008E0CE2" w:rsidTr="008E75B7" w14:paraId="54CC0CFA" wp14:textId="77777777">
        <w:tc>
          <w:tcPr>
            <w:tcW w:w="2448" w:type="dxa"/>
            <w:shd w:val="clear" w:color="auto" w:fill="auto"/>
          </w:tcPr>
          <w:p w:rsidRPr="00750C66" w:rsidR="008E0CE2" w:rsidP="008E75B7" w:rsidRDefault="008E0CE2" w14:paraId="56084369"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Exception - Conditions</w:t>
            </w:r>
          </w:p>
        </w:tc>
        <w:tc>
          <w:tcPr>
            <w:tcW w:w="6660" w:type="dxa"/>
            <w:gridSpan w:val="2"/>
            <w:shd w:val="clear" w:color="auto" w:fill="auto"/>
          </w:tcPr>
          <w:p w:rsidRPr="00750C66" w:rsidR="008E0CE2" w:rsidP="008E75B7" w:rsidRDefault="008E0CE2" w14:paraId="6C9AA37D"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While updating profile, the details should be correct.</w:t>
            </w:r>
          </w:p>
        </w:tc>
      </w:tr>
    </w:tbl>
    <w:p xmlns:wp14="http://schemas.microsoft.com/office/word/2010/wordml" w:rsidR="008E0CE2" w:rsidP="008E0CE2" w:rsidRDefault="008E0CE2" w14:paraId="722B00AE" wp14:textId="77777777">
      <w:pPr>
        <w:rPr>
          <w:sz w:val="24"/>
          <w:szCs w:val="24"/>
          <w:lang w:val="en-US"/>
        </w:rPr>
      </w:pPr>
    </w:p>
    <w:p xmlns:wp14="http://schemas.microsoft.com/office/word/2010/wordml" w:rsidR="008E0CE2" w:rsidP="008E0CE2" w:rsidRDefault="008E0CE2" w14:paraId="42C6D796" wp14:textId="77777777">
      <w:pPr>
        <w:rPr>
          <w:sz w:val="24"/>
          <w:szCs w:val="24"/>
          <w:lang w:val="en-US"/>
        </w:rPr>
      </w:pPr>
    </w:p>
    <w:p xmlns:wp14="http://schemas.microsoft.com/office/word/2010/wordml" w:rsidR="008E0CE2" w:rsidP="008E0CE2" w:rsidRDefault="008E0CE2" w14:paraId="6E1831B3" wp14:textId="77777777">
      <w:pPr>
        <w:rPr>
          <w:sz w:val="24"/>
          <w:szCs w:val="24"/>
          <w:lang w:val="en-US"/>
        </w:rPr>
      </w:pPr>
    </w:p>
    <w:p xmlns:wp14="http://schemas.microsoft.com/office/word/2010/wordml" w:rsidR="008E0CE2" w:rsidP="008E0CE2" w:rsidRDefault="008E0CE2" w14:paraId="54E11D2A" wp14:textId="77777777">
      <w:pPr>
        <w:rPr>
          <w:sz w:val="24"/>
          <w:szCs w:val="24"/>
          <w:lang w:val="en-US"/>
        </w:rPr>
      </w:pPr>
    </w:p>
    <w:p xmlns:wp14="http://schemas.microsoft.com/office/word/2010/wordml" w:rsidRPr="00E62984" w:rsidR="008E0CE2" w:rsidP="54B0EAAB" w:rsidRDefault="008E0CE2" w14:paraId="7F99BCBB" wp14:textId="50BC934F">
      <w:pPr>
        <w:spacing w:before="41" w:after="0" w:line="240" w:lineRule="auto"/>
        <w:ind w:left="250" w:right="0"/>
        <w:jc w:val="left"/>
        <w:rPr>
          <w:rFonts w:ascii="Segoe UI" w:hAnsi="Segoe UI" w:eastAsia="Segoe UI" w:cs="Segoe UI"/>
          <w:b w:val="0"/>
          <w:bCs w:val="0"/>
          <w:i w:val="0"/>
          <w:iCs w:val="0"/>
          <w:noProof w:val="0"/>
          <w:color w:val="000000" w:themeColor="text1" w:themeTint="FF" w:themeShade="FF"/>
          <w:sz w:val="22"/>
          <w:szCs w:val="22"/>
          <w:lang w:val="ca-ES"/>
        </w:rPr>
      </w:pPr>
    </w:p>
    <w:p xmlns:wp14="http://schemas.microsoft.com/office/word/2010/wordml" w:rsidRPr="00E62984" w:rsidR="008E0CE2" w:rsidP="54B0EAAB" w:rsidRDefault="008E0CE2" w14:paraId="4DC633E4" wp14:textId="58A72353">
      <w:pPr>
        <w:spacing w:before="41" w:after="0" w:line="240" w:lineRule="auto"/>
        <w:ind w:left="250" w:right="0"/>
        <w:jc w:val="left"/>
        <w:rPr>
          <w:rFonts w:ascii="Segoe UI" w:hAnsi="Segoe UI" w:eastAsia="Segoe UI" w:cs="Segoe UI"/>
          <w:b w:val="0"/>
          <w:bCs w:val="0"/>
          <w:i w:val="0"/>
          <w:iCs w:val="0"/>
          <w:noProof w:val="0"/>
          <w:color w:val="000000" w:themeColor="text1" w:themeTint="FF" w:themeShade="FF"/>
          <w:sz w:val="22"/>
          <w:szCs w:val="22"/>
          <w:lang w:val="ca-ES"/>
        </w:rPr>
      </w:pPr>
    </w:p>
    <w:p xmlns:wp14="http://schemas.microsoft.com/office/word/2010/wordml" w:rsidRPr="00E62984" w:rsidR="008E0CE2" w:rsidP="54B0EAAB" w:rsidRDefault="008E0CE2" w14:paraId="65EFD85C" wp14:textId="33390DB2">
      <w:pPr>
        <w:spacing w:before="41" w:after="0" w:line="240" w:lineRule="auto"/>
        <w:ind w:left="250" w:right="0"/>
        <w:jc w:val="left"/>
        <w:rPr>
          <w:rFonts w:ascii="Segoe UI" w:hAnsi="Segoe UI" w:eastAsia="Segoe UI" w:cs="Segoe UI"/>
          <w:b w:val="0"/>
          <w:bCs w:val="0"/>
          <w:i w:val="0"/>
          <w:iCs w:val="0"/>
          <w:noProof w:val="0"/>
          <w:color w:val="000000" w:themeColor="text1" w:themeTint="FF" w:themeShade="FF"/>
          <w:sz w:val="22"/>
          <w:szCs w:val="22"/>
          <w:lang w:val="ca-ES"/>
        </w:rPr>
      </w:pPr>
    </w:p>
    <w:p xmlns:wp14="http://schemas.microsoft.com/office/word/2010/wordml" w:rsidRPr="00E62984" w:rsidR="008E0CE2" w:rsidP="54B0EAAB" w:rsidRDefault="008E0CE2" w14:paraId="70298371" wp14:textId="0082A68E">
      <w:pPr>
        <w:spacing w:before="41" w:after="0" w:line="240" w:lineRule="auto"/>
        <w:ind w:left="250" w:right="0"/>
        <w:jc w:val="left"/>
        <w:rPr>
          <w:rFonts w:ascii="Segoe UI" w:hAnsi="Segoe UI" w:eastAsia="Segoe UI" w:cs="Segoe UI"/>
          <w:b w:val="0"/>
          <w:bCs w:val="0"/>
          <w:i w:val="0"/>
          <w:iCs w:val="0"/>
          <w:noProof w:val="0"/>
          <w:color w:val="000000" w:themeColor="text1" w:themeTint="FF" w:themeShade="FF"/>
          <w:sz w:val="22"/>
          <w:szCs w:val="22"/>
          <w:lang w:val="ca-ES"/>
        </w:rPr>
      </w:pPr>
    </w:p>
    <w:p xmlns:wp14="http://schemas.microsoft.com/office/word/2010/wordml" w:rsidRPr="00E62984" w:rsidR="008E0CE2" w:rsidP="54B0EAAB" w:rsidRDefault="008E0CE2" w14:paraId="2DCF9A87" wp14:textId="136F53DE">
      <w:pPr>
        <w:spacing w:before="41" w:after="0" w:line="240" w:lineRule="auto"/>
        <w:ind w:left="250" w:right="0"/>
        <w:jc w:val="left"/>
        <w:rPr>
          <w:rFonts w:ascii="Segoe UI" w:hAnsi="Segoe UI" w:eastAsia="Segoe UI" w:cs="Segoe UI"/>
          <w:b w:val="0"/>
          <w:bCs w:val="0"/>
          <w:i w:val="0"/>
          <w:iCs w:val="0"/>
          <w:noProof w:val="0"/>
          <w:color w:val="000000" w:themeColor="text1" w:themeTint="FF" w:themeShade="FF"/>
          <w:sz w:val="22"/>
          <w:szCs w:val="22"/>
          <w:lang w:val="en-US"/>
        </w:rPr>
      </w:pPr>
      <w:r w:rsidRPr="54B0EAAB" w:rsidR="54B0EAAB">
        <w:rPr>
          <w:rFonts w:ascii="Segoe UI" w:hAnsi="Segoe UI" w:eastAsia="Segoe UI" w:cs="Segoe UI"/>
          <w:b w:val="0"/>
          <w:bCs w:val="0"/>
          <w:i w:val="0"/>
          <w:iCs w:val="0"/>
          <w:noProof w:val="0"/>
          <w:color w:val="000000" w:themeColor="text1" w:themeTint="FF" w:themeShade="FF"/>
          <w:sz w:val="22"/>
          <w:szCs w:val="22"/>
          <w:lang w:val="ca-ES"/>
        </w:rPr>
        <w:t>TENANT :</w:t>
      </w:r>
    </w:p>
    <w:p xmlns:wp14="http://schemas.microsoft.com/office/word/2010/wordml" w:rsidRPr="00E62984" w:rsidR="008E0CE2" w:rsidP="54B0EAAB" w:rsidRDefault="008E0CE2" w14:paraId="4AE9434C" wp14:textId="04088389">
      <w:pPr>
        <w:pStyle w:val="Normal"/>
        <w:spacing w:before="0" w:after="0" w:line="240" w:lineRule="auto"/>
        <w:ind w:left="0" w:right="0"/>
        <w:jc w:val="left"/>
        <w:rPr>
          <w:rFonts w:ascii="Segoe UI" w:hAnsi="Segoe UI" w:eastAsia="Segoe UI" w:cs="Segoe UI"/>
          <w:b w:val="0"/>
          <w:bCs w:val="0"/>
          <w:i w:val="0"/>
          <w:iCs w:val="0"/>
          <w:noProof w:val="0"/>
          <w:color w:val="000000" w:themeColor="text1" w:themeTint="FF" w:themeShade="FF"/>
          <w:sz w:val="12"/>
          <w:szCs w:val="12"/>
          <w:lang w:val="en-US"/>
        </w:rPr>
      </w:pPr>
      <w:r>
        <w:drawing>
          <wp:inline xmlns:wp14="http://schemas.microsoft.com/office/word/2010/wordprocessingDrawing" wp14:editId="050D47DF" wp14:anchorId="54C608A5">
            <wp:extent cx="1066800" cy="2028825"/>
            <wp:effectExtent l="0" t="0" r="0" b="0"/>
            <wp:docPr id="1551053952" name="" title=""/>
            <wp:cNvGraphicFramePr>
              <a:graphicFrameLocks noChangeAspect="1"/>
            </wp:cNvGraphicFramePr>
            <a:graphic>
              <a:graphicData uri="http://schemas.openxmlformats.org/drawingml/2006/picture">
                <pic:pic>
                  <pic:nvPicPr>
                    <pic:cNvPr id="0" name=""/>
                    <pic:cNvPicPr/>
                  </pic:nvPicPr>
                  <pic:blipFill>
                    <a:blip r:embed="R408f2696dfc8494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066800" cy="2028825"/>
                    </a:xfrm>
                    <a:prstGeom prst="rect">
                      <a:avLst/>
                    </a:prstGeom>
                  </pic:spPr>
                </pic:pic>
              </a:graphicData>
            </a:graphic>
          </wp:inline>
        </w:drawing>
      </w:r>
    </w:p>
    <w:p xmlns:wp14="http://schemas.microsoft.com/office/word/2010/wordml" w:rsidRPr="00E62984" w:rsidR="008E0CE2" w:rsidP="54B0EAAB" w:rsidRDefault="008E0CE2" w14:paraId="3560C294" wp14:textId="5CAA6F27">
      <w:pPr>
        <w:spacing w:before="0" w:after="0" w:line="240" w:lineRule="auto"/>
        <w:ind w:left="0" w:right="0"/>
        <w:jc w:val="left"/>
        <w:rPr>
          <w:rFonts w:ascii="Segoe UI" w:hAnsi="Segoe UI" w:eastAsia="Segoe UI" w:cs="Segoe UI"/>
          <w:b w:val="0"/>
          <w:bCs w:val="0"/>
          <w:i w:val="0"/>
          <w:iCs w:val="0"/>
          <w:noProof w:val="0"/>
          <w:color w:val="000000" w:themeColor="text1" w:themeTint="FF" w:themeShade="FF"/>
          <w:sz w:val="20"/>
          <w:szCs w:val="20"/>
          <w:lang w:val="en-US"/>
        </w:rPr>
      </w:pPr>
    </w:p>
    <w:p xmlns:wp14="http://schemas.microsoft.com/office/word/2010/wordml" w:rsidRPr="00E62984" w:rsidR="008E0CE2" w:rsidP="54B0EAAB" w:rsidRDefault="008E0CE2" w14:paraId="07AD98B8" wp14:textId="315CF9AD">
      <w:pPr>
        <w:spacing w:before="6" w:after="0" w:line="240" w:lineRule="auto"/>
        <w:ind w:left="0" w:right="0"/>
        <w:jc w:val="left"/>
        <w:rPr>
          <w:rFonts w:ascii="Segoe UI" w:hAnsi="Segoe UI" w:eastAsia="Segoe UI" w:cs="Segoe UI"/>
          <w:b w:val="0"/>
          <w:bCs w:val="0"/>
          <w:i w:val="0"/>
          <w:iCs w:val="0"/>
          <w:noProof w:val="0"/>
          <w:color w:val="000000" w:themeColor="text1" w:themeTint="FF" w:themeShade="FF"/>
          <w:sz w:val="25"/>
          <w:szCs w:val="25"/>
          <w:lang w:val="en-US"/>
        </w:rPr>
      </w:pPr>
      <w:r>
        <w:drawing>
          <wp:inline xmlns:wp14="http://schemas.microsoft.com/office/word/2010/wordprocessingDrawing" wp14:editId="6869DC02" wp14:anchorId="04902360">
            <wp:extent cx="1085850" cy="2047875"/>
            <wp:effectExtent l="0" t="0" r="0" b="0"/>
            <wp:docPr id="1225023094" name="" title=""/>
            <wp:cNvGraphicFramePr>
              <a:graphicFrameLocks noChangeAspect="1"/>
            </wp:cNvGraphicFramePr>
            <a:graphic>
              <a:graphicData uri="http://schemas.openxmlformats.org/drawingml/2006/picture">
                <pic:pic>
                  <pic:nvPicPr>
                    <pic:cNvPr id="0" name=""/>
                    <pic:cNvPicPr/>
                  </pic:nvPicPr>
                  <pic:blipFill>
                    <a:blip r:embed="R447ddcdf81fc42d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085850" cy="2047875"/>
                    </a:xfrm>
                    <a:prstGeom prst="rect">
                      <a:avLst/>
                    </a:prstGeom>
                  </pic:spPr>
                </pic:pic>
              </a:graphicData>
            </a:graphic>
          </wp:inline>
        </w:drawing>
      </w:r>
      <w:r>
        <w:drawing>
          <wp:inline xmlns:wp14="http://schemas.microsoft.com/office/word/2010/wordprocessingDrawing" wp14:editId="4917F407" wp14:anchorId="1E0A7A8E">
            <wp:extent cx="1066800" cy="2019300"/>
            <wp:effectExtent l="0" t="0" r="0" b="0"/>
            <wp:docPr id="421788255" name="" title=""/>
            <wp:cNvGraphicFramePr>
              <a:graphicFrameLocks noChangeAspect="1"/>
            </wp:cNvGraphicFramePr>
            <a:graphic>
              <a:graphicData uri="http://schemas.openxmlformats.org/drawingml/2006/picture">
                <pic:pic>
                  <pic:nvPicPr>
                    <pic:cNvPr id="0" name=""/>
                    <pic:cNvPicPr/>
                  </pic:nvPicPr>
                  <pic:blipFill>
                    <a:blip r:embed="Rc9708e8d4f144b8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066800" cy="2019300"/>
                    </a:xfrm>
                    <a:prstGeom prst="rect">
                      <a:avLst/>
                    </a:prstGeom>
                  </pic:spPr>
                </pic:pic>
              </a:graphicData>
            </a:graphic>
          </wp:inline>
        </w:drawing>
      </w:r>
      <w:r>
        <w:drawing>
          <wp:inline xmlns:wp14="http://schemas.microsoft.com/office/word/2010/wordprocessingDrawing" wp14:editId="01E02F2C" wp14:anchorId="21B3FAEE">
            <wp:extent cx="1057275" cy="2009775"/>
            <wp:effectExtent l="0" t="0" r="0" b="0"/>
            <wp:docPr id="175194327" name="" title=""/>
            <wp:cNvGraphicFramePr>
              <a:graphicFrameLocks noChangeAspect="1"/>
            </wp:cNvGraphicFramePr>
            <a:graphic>
              <a:graphicData uri="http://schemas.openxmlformats.org/drawingml/2006/picture">
                <pic:pic>
                  <pic:nvPicPr>
                    <pic:cNvPr id="0" name=""/>
                    <pic:cNvPicPr/>
                  </pic:nvPicPr>
                  <pic:blipFill>
                    <a:blip r:embed="R458ae00359384e0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057275" cy="2009775"/>
                    </a:xfrm>
                    <a:prstGeom prst="rect">
                      <a:avLst/>
                    </a:prstGeom>
                  </pic:spPr>
                </pic:pic>
              </a:graphicData>
            </a:graphic>
          </wp:inline>
        </w:drawing>
      </w:r>
      <w:r>
        <w:drawing>
          <wp:inline xmlns:wp14="http://schemas.microsoft.com/office/word/2010/wordprocessingDrawing" wp14:editId="775F67E6" wp14:anchorId="0B35F1FA">
            <wp:extent cx="1057275" cy="2000250"/>
            <wp:effectExtent l="0" t="0" r="0" b="0"/>
            <wp:docPr id="766199120" name="" title=""/>
            <wp:cNvGraphicFramePr>
              <a:graphicFrameLocks noChangeAspect="1"/>
            </wp:cNvGraphicFramePr>
            <a:graphic>
              <a:graphicData uri="http://schemas.openxmlformats.org/drawingml/2006/picture">
                <pic:pic>
                  <pic:nvPicPr>
                    <pic:cNvPr id="0" name=""/>
                    <pic:cNvPicPr/>
                  </pic:nvPicPr>
                  <pic:blipFill>
                    <a:blip r:embed="R9244c578434e47d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057275" cy="2000250"/>
                    </a:xfrm>
                    <a:prstGeom prst="rect">
                      <a:avLst/>
                    </a:prstGeom>
                  </pic:spPr>
                </pic:pic>
              </a:graphicData>
            </a:graphic>
          </wp:inline>
        </w:drawing>
      </w:r>
    </w:p>
    <w:p xmlns:wp14="http://schemas.microsoft.com/office/word/2010/wordml" w:rsidRPr="00E62984" w:rsidR="008E0CE2" w:rsidP="54B0EAAB" w:rsidRDefault="008E0CE2" w14:paraId="229313FF" wp14:textId="36FAF893">
      <w:pPr>
        <w:spacing w:before="0" w:after="0" w:line="240" w:lineRule="auto"/>
        <w:ind w:left="0" w:right="0"/>
        <w:jc w:val="left"/>
        <w:rPr>
          <w:rFonts w:ascii="Segoe UI" w:hAnsi="Segoe UI" w:eastAsia="Segoe UI" w:cs="Segoe UI"/>
          <w:b w:val="0"/>
          <w:bCs w:val="0"/>
          <w:i w:val="0"/>
          <w:iCs w:val="0"/>
          <w:noProof w:val="0"/>
          <w:color w:val="000000" w:themeColor="text1" w:themeTint="FF" w:themeShade="FF"/>
          <w:sz w:val="20"/>
          <w:szCs w:val="20"/>
          <w:lang w:val="en-US"/>
        </w:rPr>
      </w:pPr>
    </w:p>
    <w:p xmlns:wp14="http://schemas.microsoft.com/office/word/2010/wordml" w:rsidRPr="00E62984" w:rsidR="008E0CE2" w:rsidP="54B0EAAB" w:rsidRDefault="008E0CE2" w14:paraId="6C3B8F0E" wp14:textId="3A167F18">
      <w:pPr>
        <w:spacing w:before="5" w:after="0" w:line="240" w:lineRule="auto"/>
        <w:ind w:left="0" w:right="0"/>
        <w:jc w:val="left"/>
      </w:pPr>
      <w:r>
        <w:drawing>
          <wp:inline xmlns:wp14="http://schemas.microsoft.com/office/word/2010/wordprocessingDrawing" wp14:editId="547E7D43" wp14:anchorId="44D7FE30">
            <wp:extent cx="1057275" cy="2000250"/>
            <wp:effectExtent l="0" t="0" r="0" b="0"/>
            <wp:docPr id="557756275" name="" title=""/>
            <wp:cNvGraphicFramePr>
              <a:graphicFrameLocks noChangeAspect="1"/>
            </wp:cNvGraphicFramePr>
            <a:graphic>
              <a:graphicData uri="http://schemas.openxmlformats.org/drawingml/2006/picture">
                <pic:pic>
                  <pic:nvPicPr>
                    <pic:cNvPr id="0" name=""/>
                    <pic:cNvPicPr/>
                  </pic:nvPicPr>
                  <pic:blipFill>
                    <a:blip r:embed="R8ef8d511042f49d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057275" cy="2000250"/>
                    </a:xfrm>
                    <a:prstGeom prst="rect">
                      <a:avLst/>
                    </a:prstGeom>
                  </pic:spPr>
                </pic:pic>
              </a:graphicData>
            </a:graphic>
          </wp:inline>
        </w:drawing>
      </w:r>
      <w:r>
        <w:drawing>
          <wp:inline xmlns:wp14="http://schemas.microsoft.com/office/word/2010/wordprocessingDrawing" wp14:editId="696A7CCE" wp14:anchorId="6BB638D7">
            <wp:extent cx="1066800" cy="2009775"/>
            <wp:effectExtent l="0" t="0" r="0" b="0"/>
            <wp:docPr id="1481927975" name="" title=""/>
            <wp:cNvGraphicFramePr>
              <a:graphicFrameLocks noChangeAspect="1"/>
            </wp:cNvGraphicFramePr>
            <a:graphic>
              <a:graphicData uri="http://schemas.openxmlformats.org/drawingml/2006/picture">
                <pic:pic>
                  <pic:nvPicPr>
                    <pic:cNvPr id="0" name=""/>
                    <pic:cNvPicPr/>
                  </pic:nvPicPr>
                  <pic:blipFill>
                    <a:blip r:embed="Rce5653303585454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066800" cy="2009775"/>
                    </a:xfrm>
                    <a:prstGeom prst="rect">
                      <a:avLst/>
                    </a:prstGeom>
                  </pic:spPr>
                </pic:pic>
              </a:graphicData>
            </a:graphic>
          </wp:inline>
        </w:drawing>
      </w:r>
    </w:p>
    <w:p xmlns:wp14="http://schemas.microsoft.com/office/word/2010/wordml" w:rsidRPr="00E62984" w:rsidR="008E0CE2" w:rsidP="54B0EAAB" w:rsidRDefault="008E0CE2" w14:paraId="6B0AF5D7" wp14:textId="29476379">
      <w:pPr>
        <w:spacing w:before="5" w:after="0" w:line="240" w:lineRule="auto"/>
        <w:ind w:left="0" w:right="0"/>
        <w:jc w:val="left"/>
        <w:rPr>
          <w:rFonts w:ascii="Segoe UI" w:hAnsi="Segoe UI" w:eastAsia="Segoe UI" w:cs="Segoe UI"/>
          <w:b w:val="0"/>
          <w:bCs w:val="0"/>
          <w:i w:val="0"/>
          <w:iCs w:val="0"/>
          <w:noProof w:val="0"/>
          <w:color w:val="000000" w:themeColor="text1" w:themeTint="FF" w:themeShade="FF"/>
          <w:sz w:val="22"/>
          <w:szCs w:val="22"/>
          <w:lang w:val="ca-ES"/>
        </w:rPr>
      </w:pPr>
    </w:p>
    <w:p xmlns:wp14="http://schemas.microsoft.com/office/word/2010/wordml" w:rsidRPr="00E62984" w:rsidR="008E0CE2" w:rsidP="54B0EAAB" w:rsidRDefault="008E0CE2" w14:paraId="54BE641E" wp14:textId="633DE2C3">
      <w:pPr>
        <w:spacing w:before="5" w:after="0" w:line="240" w:lineRule="auto"/>
        <w:ind w:left="0" w:right="0"/>
        <w:jc w:val="left"/>
        <w:rPr>
          <w:rFonts w:ascii="Segoe UI" w:hAnsi="Segoe UI" w:eastAsia="Segoe UI" w:cs="Segoe UI"/>
          <w:b w:val="0"/>
          <w:bCs w:val="0"/>
          <w:i w:val="0"/>
          <w:iCs w:val="0"/>
          <w:noProof w:val="0"/>
          <w:color w:val="000000" w:themeColor="text1" w:themeTint="FF" w:themeShade="FF"/>
          <w:sz w:val="22"/>
          <w:szCs w:val="22"/>
          <w:lang w:val="ca-ES"/>
        </w:rPr>
      </w:pPr>
    </w:p>
    <w:p xmlns:wp14="http://schemas.microsoft.com/office/word/2010/wordml" w:rsidRPr="00E62984" w:rsidR="008E0CE2" w:rsidP="54B0EAAB" w:rsidRDefault="008E0CE2" w14:paraId="23B9D1A8" wp14:textId="2466E711">
      <w:pPr>
        <w:spacing w:before="5" w:after="0" w:line="240" w:lineRule="auto"/>
        <w:ind w:left="0" w:right="0"/>
        <w:jc w:val="left"/>
        <w:rPr>
          <w:rFonts w:ascii="Segoe UI" w:hAnsi="Segoe UI" w:eastAsia="Segoe UI" w:cs="Segoe UI"/>
          <w:b w:val="0"/>
          <w:bCs w:val="0"/>
          <w:i w:val="0"/>
          <w:iCs w:val="0"/>
          <w:noProof w:val="0"/>
          <w:color w:val="000000" w:themeColor="text1" w:themeTint="FF" w:themeShade="FF"/>
          <w:sz w:val="22"/>
          <w:szCs w:val="22"/>
          <w:lang w:val="ca-ES"/>
        </w:rPr>
      </w:pPr>
    </w:p>
    <w:p xmlns:wp14="http://schemas.microsoft.com/office/word/2010/wordml" w:rsidRPr="00E62984" w:rsidR="008E0CE2" w:rsidP="54B0EAAB" w:rsidRDefault="008E0CE2" w14:paraId="75193BEC" wp14:textId="5DD18B21">
      <w:pPr>
        <w:spacing w:before="5" w:after="0" w:line="240" w:lineRule="auto"/>
        <w:ind w:left="0" w:right="0"/>
        <w:jc w:val="left"/>
        <w:rPr>
          <w:rFonts w:ascii="Segoe UI" w:hAnsi="Segoe UI" w:eastAsia="Segoe UI" w:cs="Segoe UI"/>
          <w:b w:val="0"/>
          <w:bCs w:val="0"/>
          <w:i w:val="0"/>
          <w:iCs w:val="0"/>
          <w:noProof w:val="0"/>
          <w:color w:val="000000" w:themeColor="text1" w:themeTint="FF" w:themeShade="FF"/>
          <w:sz w:val="22"/>
          <w:szCs w:val="22"/>
          <w:lang w:val="en-IN"/>
        </w:rPr>
      </w:pPr>
      <w:r w:rsidRPr="54B0EAAB" w:rsidR="54B0EAAB">
        <w:rPr>
          <w:rFonts w:ascii="Segoe UI" w:hAnsi="Segoe UI" w:eastAsia="Segoe UI" w:cs="Segoe UI"/>
          <w:b w:val="0"/>
          <w:bCs w:val="0"/>
          <w:i w:val="0"/>
          <w:iCs w:val="0"/>
          <w:noProof w:val="0"/>
          <w:color w:val="000000" w:themeColor="text1" w:themeTint="FF" w:themeShade="FF"/>
          <w:sz w:val="22"/>
          <w:szCs w:val="22"/>
          <w:lang w:val="ca-ES"/>
        </w:rPr>
        <w:t>ADMIN</w:t>
      </w:r>
    </w:p>
    <w:p xmlns:wp14="http://schemas.microsoft.com/office/word/2010/wordml" w:rsidRPr="00E62984" w:rsidR="008E0CE2" w:rsidP="54B0EAAB" w:rsidRDefault="008E0CE2" w14:paraId="761C62FA" wp14:textId="4B22E7F7">
      <w:pPr>
        <w:spacing w:before="5" w:after="0" w:line="240" w:lineRule="auto"/>
        <w:ind w:left="0" w:right="0"/>
        <w:jc w:val="left"/>
        <w:rPr>
          <w:rFonts w:ascii="Segoe UI" w:hAnsi="Segoe UI" w:eastAsia="Segoe UI" w:cs="Segoe UI"/>
          <w:b w:val="0"/>
          <w:bCs w:val="0"/>
          <w:i w:val="0"/>
          <w:iCs w:val="0"/>
          <w:noProof w:val="0"/>
          <w:color w:val="000000" w:themeColor="text1" w:themeTint="FF" w:themeShade="FF"/>
          <w:sz w:val="28"/>
          <w:szCs w:val="28"/>
          <w:lang w:val="en-IN"/>
        </w:rPr>
      </w:pPr>
      <w:r>
        <w:drawing>
          <wp:inline xmlns:wp14="http://schemas.microsoft.com/office/word/2010/wordprocessingDrawing" wp14:editId="1E13E727" wp14:anchorId="502040B0">
            <wp:extent cx="1057275" cy="2019300"/>
            <wp:effectExtent l="0" t="0" r="0" b="0"/>
            <wp:docPr id="1251710950" name="" title=""/>
            <wp:cNvGraphicFramePr>
              <a:graphicFrameLocks noChangeAspect="1"/>
            </wp:cNvGraphicFramePr>
            <a:graphic>
              <a:graphicData uri="http://schemas.openxmlformats.org/drawingml/2006/picture">
                <pic:pic>
                  <pic:nvPicPr>
                    <pic:cNvPr id="0" name=""/>
                    <pic:cNvPicPr/>
                  </pic:nvPicPr>
                  <pic:blipFill>
                    <a:blip r:embed="R61c850d607ca472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057275" cy="2019300"/>
                    </a:xfrm>
                    <a:prstGeom prst="rect">
                      <a:avLst/>
                    </a:prstGeom>
                  </pic:spPr>
                </pic:pic>
              </a:graphicData>
            </a:graphic>
          </wp:inline>
        </w:drawing>
      </w:r>
      <w:r>
        <w:drawing>
          <wp:inline xmlns:wp14="http://schemas.microsoft.com/office/word/2010/wordprocessingDrawing" wp14:editId="3F183627" wp14:anchorId="5386F526">
            <wp:extent cx="1104900" cy="2076450"/>
            <wp:effectExtent l="0" t="0" r="0" b="0"/>
            <wp:docPr id="204391358" name="" title=""/>
            <wp:cNvGraphicFramePr>
              <a:graphicFrameLocks noChangeAspect="1"/>
            </wp:cNvGraphicFramePr>
            <a:graphic>
              <a:graphicData uri="http://schemas.openxmlformats.org/drawingml/2006/picture">
                <pic:pic>
                  <pic:nvPicPr>
                    <pic:cNvPr id="0" name=""/>
                    <pic:cNvPicPr/>
                  </pic:nvPicPr>
                  <pic:blipFill>
                    <a:blip r:embed="Rb04e89e836aa4e9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104900" cy="2076450"/>
                    </a:xfrm>
                    <a:prstGeom prst="rect">
                      <a:avLst/>
                    </a:prstGeom>
                  </pic:spPr>
                </pic:pic>
              </a:graphicData>
            </a:graphic>
          </wp:inline>
        </w:drawing>
      </w:r>
      <w:r>
        <w:drawing>
          <wp:inline xmlns:wp14="http://schemas.microsoft.com/office/word/2010/wordprocessingDrawing" wp14:editId="76E94C19" wp14:anchorId="49663BD6">
            <wp:extent cx="1066800" cy="2019300"/>
            <wp:effectExtent l="0" t="0" r="0" b="0"/>
            <wp:docPr id="1669821053" name="" title=""/>
            <wp:cNvGraphicFramePr>
              <a:graphicFrameLocks noChangeAspect="1"/>
            </wp:cNvGraphicFramePr>
            <a:graphic>
              <a:graphicData uri="http://schemas.openxmlformats.org/drawingml/2006/picture">
                <pic:pic>
                  <pic:nvPicPr>
                    <pic:cNvPr id="0" name=""/>
                    <pic:cNvPicPr/>
                  </pic:nvPicPr>
                  <pic:blipFill>
                    <a:blip r:embed="R2b7fb1bfaa71498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066800" cy="2019300"/>
                    </a:xfrm>
                    <a:prstGeom prst="rect">
                      <a:avLst/>
                    </a:prstGeom>
                  </pic:spPr>
                </pic:pic>
              </a:graphicData>
            </a:graphic>
          </wp:inline>
        </w:drawing>
      </w:r>
    </w:p>
    <w:p xmlns:wp14="http://schemas.microsoft.com/office/word/2010/wordml" w:rsidRPr="00E62984" w:rsidR="008E0CE2" w:rsidP="54B0EAAB" w:rsidRDefault="008E0CE2" w14:paraId="78583C95" wp14:textId="4C715BE8">
      <w:pPr>
        <w:spacing w:before="0" w:after="0" w:line="240" w:lineRule="auto"/>
        <w:ind w:left="0" w:right="0"/>
        <w:jc w:val="left"/>
        <w:rPr>
          <w:rFonts w:ascii="Segoe UI" w:hAnsi="Segoe UI" w:eastAsia="Segoe UI" w:cs="Segoe UI"/>
          <w:b w:val="0"/>
          <w:bCs w:val="0"/>
          <w:i w:val="0"/>
          <w:iCs w:val="0"/>
          <w:noProof w:val="0"/>
          <w:color w:val="000000" w:themeColor="text1" w:themeTint="FF" w:themeShade="FF"/>
          <w:sz w:val="28"/>
          <w:szCs w:val="28"/>
          <w:lang w:val="en-IN"/>
        </w:rPr>
      </w:pPr>
    </w:p>
    <w:p xmlns:wp14="http://schemas.microsoft.com/office/word/2010/wordml" w:rsidRPr="00E62984" w:rsidR="008E0CE2" w:rsidP="54B0EAAB" w:rsidRDefault="008E0CE2" w14:paraId="04DF20A3" wp14:textId="0C8C89A9">
      <w:pPr>
        <w:pStyle w:val="Normal"/>
        <w:spacing w:before="5" w:after="0" w:line="240" w:lineRule="auto"/>
        <w:ind w:left="0" w:right="0"/>
        <w:jc w:val="left"/>
      </w:pPr>
    </w:p>
    <w:p xmlns:wp14="http://schemas.microsoft.com/office/word/2010/wordml" w:rsidRPr="00E62984" w:rsidR="008E0CE2" w:rsidP="54B0EAAB" w:rsidRDefault="008E0CE2" w14:paraId="38F2C22D" wp14:textId="7EB8BB7F">
      <w:pPr>
        <w:spacing w:before="0" w:after="0" w:line="240" w:lineRule="auto"/>
        <w:ind w:left="0" w:right="0"/>
        <w:jc w:val="left"/>
        <w:rPr>
          <w:rFonts w:ascii="Segoe UI" w:hAnsi="Segoe UI" w:eastAsia="Segoe UI" w:cs="Segoe UI"/>
          <w:b w:val="0"/>
          <w:bCs w:val="0"/>
          <w:i w:val="0"/>
          <w:iCs w:val="0"/>
          <w:noProof w:val="0"/>
          <w:color w:val="000000" w:themeColor="text1" w:themeTint="FF" w:themeShade="FF"/>
          <w:sz w:val="22"/>
          <w:szCs w:val="22"/>
          <w:lang w:val="en-US"/>
        </w:rPr>
      </w:pPr>
    </w:p>
    <w:p xmlns:wp14="http://schemas.microsoft.com/office/word/2010/wordml" w:rsidRPr="00E62984" w:rsidR="008E0CE2" w:rsidP="54B0EAAB" w:rsidRDefault="008E0CE2" w14:paraId="50F3B49E" wp14:textId="7D10FD33">
      <w:pPr>
        <w:spacing w:before="3" w:after="0" w:line="240" w:lineRule="auto"/>
        <w:ind w:left="0" w:right="0"/>
        <w:jc w:val="left"/>
        <w:rPr>
          <w:rFonts w:ascii="Segoe UI" w:hAnsi="Segoe UI" w:eastAsia="Segoe UI" w:cs="Segoe UI"/>
          <w:b w:val="0"/>
          <w:bCs w:val="0"/>
          <w:i w:val="0"/>
          <w:iCs w:val="0"/>
          <w:noProof w:val="0"/>
          <w:color w:val="000000" w:themeColor="text1" w:themeTint="FF" w:themeShade="FF"/>
          <w:sz w:val="19"/>
          <w:szCs w:val="19"/>
          <w:lang w:val="en-US"/>
        </w:rPr>
      </w:pPr>
    </w:p>
    <w:p xmlns:wp14="http://schemas.microsoft.com/office/word/2010/wordml" w:rsidRPr="00E62984" w:rsidR="008E0CE2" w:rsidP="54B0EAAB" w:rsidRDefault="008E0CE2" w14:paraId="73F25A06" wp14:textId="3FEC366F">
      <w:pPr>
        <w:spacing w:before="56" w:after="0" w:line="240" w:lineRule="auto"/>
        <w:ind w:left="100" w:right="0"/>
        <w:jc w:val="left"/>
        <w:rPr>
          <w:rFonts w:ascii="Segoe UI" w:hAnsi="Segoe UI" w:eastAsia="Segoe UI" w:cs="Segoe UI"/>
          <w:b w:val="0"/>
          <w:bCs w:val="0"/>
          <w:i w:val="0"/>
          <w:iCs w:val="0"/>
          <w:noProof w:val="0"/>
          <w:color w:val="000000" w:themeColor="text1" w:themeTint="FF" w:themeShade="FF"/>
          <w:sz w:val="22"/>
          <w:szCs w:val="22"/>
          <w:lang w:val="en-US"/>
        </w:rPr>
      </w:pPr>
      <w:r w:rsidRPr="54B0EAAB" w:rsidR="54B0EAAB">
        <w:rPr>
          <w:rFonts w:ascii="Segoe UI" w:hAnsi="Segoe UI" w:eastAsia="Segoe UI" w:cs="Segoe UI"/>
          <w:b w:val="0"/>
          <w:bCs w:val="0"/>
          <w:i w:val="0"/>
          <w:iCs w:val="0"/>
          <w:noProof w:val="0"/>
          <w:color w:val="000000" w:themeColor="text1" w:themeTint="FF" w:themeShade="FF"/>
          <w:sz w:val="22"/>
          <w:szCs w:val="22"/>
          <w:lang w:val="ca-ES"/>
        </w:rPr>
        <w:t>LANDLORD:</w:t>
      </w:r>
    </w:p>
    <w:p xmlns:wp14="http://schemas.microsoft.com/office/word/2010/wordml" w:rsidRPr="00E62984" w:rsidR="008E0CE2" w:rsidP="54B0EAAB" w:rsidRDefault="008E0CE2" w14:paraId="72D22A8A" wp14:textId="5B497A68">
      <w:pPr>
        <w:spacing w:before="7" w:after="0" w:line="240" w:lineRule="auto"/>
        <w:ind w:left="0" w:right="0"/>
        <w:jc w:val="left"/>
        <w:rPr>
          <w:rFonts w:ascii="Segoe UI" w:hAnsi="Segoe UI" w:eastAsia="Segoe UI" w:cs="Segoe UI"/>
          <w:b w:val="0"/>
          <w:bCs w:val="0"/>
          <w:i w:val="0"/>
          <w:iCs w:val="0"/>
          <w:noProof w:val="0"/>
          <w:color w:val="000000" w:themeColor="text1" w:themeTint="FF" w:themeShade="FF"/>
          <w:sz w:val="12"/>
          <w:szCs w:val="12"/>
          <w:lang w:val="en-US"/>
        </w:rPr>
      </w:pPr>
      <w:r>
        <w:drawing>
          <wp:inline xmlns:wp14="http://schemas.microsoft.com/office/word/2010/wordprocessingDrawing" wp14:editId="14D8141E" wp14:anchorId="575EC183">
            <wp:extent cx="1066800" cy="2028825"/>
            <wp:effectExtent l="0" t="0" r="0" b="0"/>
            <wp:docPr id="63598166" name="" title=""/>
            <wp:cNvGraphicFramePr>
              <a:graphicFrameLocks noChangeAspect="1"/>
            </wp:cNvGraphicFramePr>
            <a:graphic>
              <a:graphicData uri="http://schemas.openxmlformats.org/drawingml/2006/picture">
                <pic:pic>
                  <pic:nvPicPr>
                    <pic:cNvPr id="0" name=""/>
                    <pic:cNvPicPr/>
                  </pic:nvPicPr>
                  <pic:blipFill>
                    <a:blip r:embed="R2b61d6e1655f471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066800" cy="2028825"/>
                    </a:xfrm>
                    <a:prstGeom prst="rect">
                      <a:avLst/>
                    </a:prstGeom>
                  </pic:spPr>
                </pic:pic>
              </a:graphicData>
            </a:graphic>
          </wp:inline>
        </w:drawing>
      </w:r>
    </w:p>
    <w:p xmlns:wp14="http://schemas.microsoft.com/office/word/2010/wordml" w:rsidRPr="00E62984" w:rsidR="008E0CE2" w:rsidP="54B0EAAB" w:rsidRDefault="008E0CE2" w14:paraId="349854B0" wp14:textId="074DAC81">
      <w:pPr>
        <w:spacing w:before="0" w:after="0" w:line="240" w:lineRule="auto"/>
        <w:ind w:left="0" w:right="0"/>
        <w:jc w:val="left"/>
        <w:rPr>
          <w:rFonts w:ascii="Segoe UI" w:hAnsi="Segoe UI" w:eastAsia="Segoe UI" w:cs="Segoe UI"/>
          <w:b w:val="0"/>
          <w:bCs w:val="0"/>
          <w:i w:val="0"/>
          <w:iCs w:val="0"/>
          <w:noProof w:val="0"/>
          <w:color w:val="000000" w:themeColor="text1" w:themeTint="FF" w:themeShade="FF"/>
          <w:sz w:val="20"/>
          <w:szCs w:val="20"/>
          <w:lang w:val="en-US"/>
        </w:rPr>
      </w:pPr>
    </w:p>
    <w:p xmlns:wp14="http://schemas.microsoft.com/office/word/2010/wordml" w:rsidRPr="00E62984" w:rsidR="008E0CE2" w:rsidP="54B0EAAB" w:rsidRDefault="008E0CE2" w14:paraId="112DCF7E" wp14:textId="5866C656">
      <w:pPr>
        <w:spacing w:before="4" w:after="0" w:line="240" w:lineRule="auto"/>
        <w:ind w:left="0" w:right="0"/>
        <w:jc w:val="left"/>
        <w:rPr>
          <w:rFonts w:ascii="Segoe UI" w:hAnsi="Segoe UI" w:eastAsia="Segoe UI" w:cs="Segoe UI"/>
          <w:b w:val="0"/>
          <w:bCs w:val="0"/>
          <w:i w:val="0"/>
          <w:iCs w:val="0"/>
          <w:noProof w:val="0"/>
          <w:color w:val="000000" w:themeColor="text1" w:themeTint="FF" w:themeShade="FF"/>
          <w:sz w:val="12"/>
          <w:szCs w:val="12"/>
          <w:lang w:val="en-US"/>
        </w:rPr>
      </w:pPr>
      <w:r>
        <w:drawing>
          <wp:inline xmlns:wp14="http://schemas.microsoft.com/office/word/2010/wordprocessingDrawing" wp14:editId="1F8792BE" wp14:anchorId="36CB961C">
            <wp:extent cx="1085850" cy="2047875"/>
            <wp:effectExtent l="0" t="0" r="0" b="0"/>
            <wp:docPr id="1512849988" name="" title=""/>
            <wp:cNvGraphicFramePr>
              <a:graphicFrameLocks noChangeAspect="1"/>
            </wp:cNvGraphicFramePr>
            <a:graphic>
              <a:graphicData uri="http://schemas.openxmlformats.org/drawingml/2006/picture">
                <pic:pic>
                  <pic:nvPicPr>
                    <pic:cNvPr id="0" name=""/>
                    <pic:cNvPicPr/>
                  </pic:nvPicPr>
                  <pic:blipFill>
                    <a:blip r:embed="R9f951343b304499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085850" cy="2047875"/>
                    </a:xfrm>
                    <a:prstGeom prst="rect">
                      <a:avLst/>
                    </a:prstGeom>
                  </pic:spPr>
                </pic:pic>
              </a:graphicData>
            </a:graphic>
          </wp:inline>
        </w:drawing>
      </w:r>
      <w:r>
        <w:drawing>
          <wp:inline xmlns:wp14="http://schemas.microsoft.com/office/word/2010/wordprocessingDrawing" wp14:editId="200498E3" wp14:anchorId="25658AFE">
            <wp:extent cx="1066800" cy="2019300"/>
            <wp:effectExtent l="0" t="0" r="0" b="0"/>
            <wp:docPr id="1889174362" name="" title=""/>
            <wp:cNvGraphicFramePr>
              <a:graphicFrameLocks noChangeAspect="1"/>
            </wp:cNvGraphicFramePr>
            <a:graphic>
              <a:graphicData uri="http://schemas.openxmlformats.org/drawingml/2006/picture">
                <pic:pic>
                  <pic:nvPicPr>
                    <pic:cNvPr id="0" name=""/>
                    <pic:cNvPicPr/>
                  </pic:nvPicPr>
                  <pic:blipFill>
                    <a:blip r:embed="R056841bbd04343c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066800" cy="2019300"/>
                    </a:xfrm>
                    <a:prstGeom prst="rect">
                      <a:avLst/>
                    </a:prstGeom>
                  </pic:spPr>
                </pic:pic>
              </a:graphicData>
            </a:graphic>
          </wp:inline>
        </w:drawing>
      </w:r>
      <w:r>
        <w:drawing>
          <wp:inline xmlns:wp14="http://schemas.microsoft.com/office/word/2010/wordprocessingDrawing" wp14:editId="02A9AB74" wp14:anchorId="2666C134">
            <wp:extent cx="1057275" cy="1990725"/>
            <wp:effectExtent l="0" t="0" r="0" b="0"/>
            <wp:docPr id="128232199" name="" title=""/>
            <wp:cNvGraphicFramePr>
              <a:graphicFrameLocks noChangeAspect="1"/>
            </wp:cNvGraphicFramePr>
            <a:graphic>
              <a:graphicData uri="http://schemas.openxmlformats.org/drawingml/2006/picture">
                <pic:pic>
                  <pic:nvPicPr>
                    <pic:cNvPr id="0" name=""/>
                    <pic:cNvPicPr/>
                  </pic:nvPicPr>
                  <pic:blipFill>
                    <a:blip r:embed="Rb995ef3837ef495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057275" cy="1990725"/>
                    </a:xfrm>
                    <a:prstGeom prst="rect">
                      <a:avLst/>
                    </a:prstGeom>
                  </pic:spPr>
                </pic:pic>
              </a:graphicData>
            </a:graphic>
          </wp:inline>
        </w:drawing>
      </w:r>
      <w:r>
        <w:drawing>
          <wp:inline xmlns:wp14="http://schemas.microsoft.com/office/word/2010/wordprocessingDrawing" wp14:editId="2BCF4B76" wp14:anchorId="0DE15EB7">
            <wp:extent cx="1057275" cy="2009775"/>
            <wp:effectExtent l="0" t="0" r="0" b="0"/>
            <wp:docPr id="2043554490" name="" title=""/>
            <wp:cNvGraphicFramePr>
              <a:graphicFrameLocks noChangeAspect="1"/>
            </wp:cNvGraphicFramePr>
            <a:graphic>
              <a:graphicData uri="http://schemas.openxmlformats.org/drawingml/2006/picture">
                <pic:pic>
                  <pic:nvPicPr>
                    <pic:cNvPr id="0" name=""/>
                    <pic:cNvPicPr/>
                  </pic:nvPicPr>
                  <pic:blipFill>
                    <a:blip r:embed="R357795b9724648c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057275" cy="2009775"/>
                    </a:xfrm>
                    <a:prstGeom prst="rect">
                      <a:avLst/>
                    </a:prstGeom>
                  </pic:spPr>
                </pic:pic>
              </a:graphicData>
            </a:graphic>
          </wp:inline>
        </w:drawing>
      </w:r>
    </w:p>
    <w:p xmlns:wp14="http://schemas.microsoft.com/office/word/2010/wordml" w:rsidRPr="00E62984" w:rsidR="008E0CE2" w:rsidP="54B0EAAB" w:rsidRDefault="008E0CE2" w14:paraId="3C019636" wp14:textId="77A67579">
      <w:pPr>
        <w:spacing w:before="0" w:after="0" w:line="240" w:lineRule="auto"/>
        <w:ind w:left="0" w:right="0"/>
        <w:jc w:val="left"/>
        <w:rPr>
          <w:rFonts w:ascii="Segoe UI" w:hAnsi="Segoe UI" w:eastAsia="Segoe UI" w:cs="Segoe UI"/>
          <w:b w:val="0"/>
          <w:bCs w:val="0"/>
          <w:i w:val="0"/>
          <w:iCs w:val="0"/>
          <w:noProof w:val="0"/>
          <w:color w:val="000000" w:themeColor="text1" w:themeTint="FF" w:themeShade="FF"/>
          <w:sz w:val="22"/>
          <w:szCs w:val="22"/>
          <w:lang w:val="en-US"/>
        </w:rPr>
      </w:pPr>
    </w:p>
    <w:p xmlns:wp14="http://schemas.microsoft.com/office/word/2010/wordml" w:rsidRPr="00E62984" w:rsidR="008E0CE2" w:rsidP="54B0EAAB" w:rsidRDefault="008E0CE2" w14:paraId="660FD171" wp14:textId="23497162">
      <w:pPr>
        <w:spacing w:before="0" w:after="0" w:line="240" w:lineRule="auto"/>
        <w:ind w:left="0" w:right="0"/>
        <w:jc w:val="left"/>
        <w:rPr>
          <w:rFonts w:ascii="Segoe UI" w:hAnsi="Segoe UI" w:eastAsia="Segoe UI" w:cs="Segoe UI"/>
          <w:b w:val="0"/>
          <w:bCs w:val="0"/>
          <w:i w:val="0"/>
          <w:iCs w:val="0"/>
          <w:noProof w:val="0"/>
          <w:color w:val="000000" w:themeColor="text1" w:themeTint="FF" w:themeShade="FF"/>
          <w:sz w:val="24"/>
          <w:szCs w:val="24"/>
          <w:lang w:val="en-US"/>
        </w:rPr>
      </w:pPr>
    </w:p>
    <w:p xmlns:wp14="http://schemas.microsoft.com/office/word/2010/wordml" w:rsidRPr="00E62984" w:rsidR="008E0CE2" w:rsidP="54B0EAAB" w:rsidRDefault="008E0CE2" w14:paraId="4A1640D5" wp14:textId="5B9DA357">
      <w:pPr>
        <w:spacing w:before="1" w:after="0" w:line="240" w:lineRule="auto"/>
        <w:ind w:left="0" w:right="372"/>
        <w:jc w:val="center"/>
        <w:rPr>
          <w:rFonts w:ascii="Segoe UI" w:hAnsi="Segoe UI" w:eastAsia="Segoe UI" w:cs="Segoe UI"/>
          <w:b w:val="0"/>
          <w:bCs w:val="0"/>
          <w:i w:val="0"/>
          <w:iCs w:val="0"/>
          <w:noProof w:val="0"/>
          <w:color w:val="000000" w:themeColor="text1" w:themeTint="FF" w:themeShade="FF"/>
          <w:sz w:val="22"/>
          <w:szCs w:val="22"/>
          <w:lang w:val="en-US"/>
        </w:rPr>
      </w:pPr>
      <w:r>
        <w:drawing>
          <wp:inline xmlns:wp14="http://schemas.microsoft.com/office/word/2010/wordprocessingDrawing" wp14:editId="2A9AC447" wp14:anchorId="552ABED9">
            <wp:extent cx="1066800" cy="2009775"/>
            <wp:effectExtent l="0" t="0" r="0" b="0"/>
            <wp:docPr id="1442254660" name="" title=""/>
            <wp:cNvGraphicFramePr>
              <a:graphicFrameLocks noChangeAspect="1"/>
            </wp:cNvGraphicFramePr>
            <a:graphic>
              <a:graphicData uri="http://schemas.openxmlformats.org/drawingml/2006/picture">
                <pic:pic>
                  <pic:nvPicPr>
                    <pic:cNvPr id="0" name=""/>
                    <pic:cNvPicPr/>
                  </pic:nvPicPr>
                  <pic:blipFill>
                    <a:blip r:embed="R8e70a02cfd7648f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066800" cy="2009775"/>
                    </a:xfrm>
                    <a:prstGeom prst="rect">
                      <a:avLst/>
                    </a:prstGeom>
                  </pic:spPr>
                </pic:pic>
              </a:graphicData>
            </a:graphic>
          </wp:inline>
        </w:drawing>
      </w:r>
      <w:r>
        <w:drawing>
          <wp:inline xmlns:wp14="http://schemas.microsoft.com/office/word/2010/wordprocessingDrawing" wp14:editId="36825D38" wp14:anchorId="4A6730D0">
            <wp:extent cx="1057275" cy="2000250"/>
            <wp:effectExtent l="0" t="0" r="0" b="0"/>
            <wp:docPr id="1320111374" name="" title=""/>
            <wp:cNvGraphicFramePr>
              <a:graphicFrameLocks noChangeAspect="1"/>
            </wp:cNvGraphicFramePr>
            <a:graphic>
              <a:graphicData uri="http://schemas.openxmlformats.org/drawingml/2006/picture">
                <pic:pic>
                  <pic:nvPicPr>
                    <pic:cNvPr id="0" name=""/>
                    <pic:cNvPicPr/>
                  </pic:nvPicPr>
                  <pic:blipFill>
                    <a:blip r:embed="Rfc9b1cb571094d1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057275" cy="2000250"/>
                    </a:xfrm>
                    <a:prstGeom prst="rect">
                      <a:avLst/>
                    </a:prstGeom>
                  </pic:spPr>
                </pic:pic>
              </a:graphicData>
            </a:graphic>
          </wp:inline>
        </w:drawing>
      </w:r>
      <w:r w:rsidRPr="32FA9A97" w:rsidR="32FA9A97">
        <w:rPr>
          <w:rFonts w:ascii="Times New Roman" w:hAnsi="Times New Roman" w:eastAsia="Times New Roman" w:cs="Times New Roman"/>
          <w:b w:val="0"/>
          <w:bCs w:val="0"/>
          <w:i w:val="0"/>
          <w:iCs w:val="0"/>
          <w:noProof w:val="0"/>
          <w:color w:val="000000" w:themeColor="text1" w:themeTint="FF" w:themeShade="FF"/>
          <w:sz w:val="20"/>
          <w:szCs w:val="20"/>
          <w:lang w:val="ca-ES"/>
        </w:rPr>
        <w:t xml:space="preserve"> </w:t>
      </w:r>
      <w:r w:rsidRPr="32FA9A97" w:rsidR="32FA9A97">
        <w:rPr>
          <w:rFonts w:ascii="Segoe UI" w:hAnsi="Segoe UI" w:eastAsia="Segoe UI" w:cs="Segoe UI"/>
          <w:b w:val="0"/>
          <w:bCs w:val="0"/>
          <w:i w:val="0"/>
          <w:iCs w:val="0"/>
          <w:noProof w:val="0"/>
          <w:color w:val="000000" w:themeColor="text1" w:themeTint="FF" w:themeShade="FF"/>
          <w:sz w:val="22"/>
          <w:szCs w:val="22"/>
          <w:lang w:val="ca-ES"/>
        </w:rPr>
        <w:t>s</w:t>
      </w:r>
    </w:p>
    <w:p xmlns:wp14="http://schemas.microsoft.com/office/word/2010/wordml" w:rsidRPr="00E62984" w:rsidR="008E0CE2" w:rsidP="54B0EAAB" w:rsidRDefault="008E0CE2" w14:paraId="31126E5D" wp14:textId="6097A1A4">
      <w:pPr>
        <w:pStyle w:val="Normal"/>
      </w:pPr>
      <w:ins w:author="MV REDDY" w:date="2020-09-27T13:01:23.76Z" w:id="829357465">
        <w:r w:rsidR="54B0EAAB">
          <w:t xml:space="preserve">B </w:t>
        </w:r>
      </w:ins>
    </w:p>
    <w:p xmlns:wp14="http://schemas.microsoft.com/office/word/2010/wordml" w:rsidRPr="005B3D27" w:rsidR="00C77844" w:rsidRDefault="00C77844" w14:paraId="2DE403A5" wp14:textId="77777777">
      <w:pPr>
        <w:rPr>
          <w:rFonts w:ascii="Times New Roman" w:hAnsi="Times New Roman" w:cs="Times New Roman"/>
        </w:rPr>
      </w:pPr>
    </w:p>
    <w:sectPr w:rsidRPr="005B3D27" w:rsidR="00C77844" w:rsidSect="00C77844">
      <w:pgSz w:w="11906" w:h="16838" w:orient="portrait"/>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925F28"/>
    <w:multiLevelType w:val="hybridMultilevel"/>
    <w:tmpl w:val="531838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9E93EF9"/>
    <w:multiLevelType w:val="hybridMultilevel"/>
    <w:tmpl w:val="531838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AFC51CE"/>
    <w:multiLevelType w:val="hybridMultilevel"/>
    <w:tmpl w:val="7528FA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nsid w:val="315F43F2"/>
    <w:multiLevelType w:val="hybridMultilevel"/>
    <w:tmpl w:val="B99C2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3E55097"/>
    <w:multiLevelType w:val="multilevel"/>
    <w:tmpl w:val="531838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4E40301"/>
    <w:multiLevelType w:val="hybridMultilevel"/>
    <w:tmpl w:val="531838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CEC0F12"/>
    <w:multiLevelType w:val="hybridMultilevel"/>
    <w:tmpl w:val="531838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1096659"/>
    <w:multiLevelType w:val="hybridMultilevel"/>
    <w:tmpl w:val="531838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2674220"/>
    <w:multiLevelType w:val="multilevel"/>
    <w:tmpl w:val="531838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5E85377"/>
    <w:multiLevelType w:val="hybridMultilevel"/>
    <w:tmpl w:val="531838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A514D62"/>
    <w:multiLevelType w:val="hybridMultilevel"/>
    <w:tmpl w:val="531838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10"/>
  </w:num>
  <w:num w:numId="4">
    <w:abstractNumId w:val="8"/>
  </w:num>
  <w:num w:numId="5">
    <w:abstractNumId w:val="5"/>
  </w:num>
  <w:num w:numId="6">
    <w:abstractNumId w:val="4"/>
  </w:num>
  <w:num w:numId="7">
    <w:abstractNumId w:val="6"/>
  </w:num>
  <w:num w:numId="8">
    <w:abstractNumId w:val="1"/>
  </w:num>
  <w:num w:numId="9">
    <w:abstractNumId w:val="9"/>
  </w:num>
  <w:num w:numId="10">
    <w:abstractNumId w:val="7"/>
  </w:num>
  <w:num w:numId="11">
    <w:abstractNumId w:val="0"/>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trackRevisions w:val="false"/>
  <w:zoom w:percent="100"/>
  <w:defaultTabStop w:val="720"/>
  <w:drawingGridHorizontalSpacing w:val="110"/>
  <w:displayHorizontalDrawingGridEvery w:val="2"/>
  <w:characterSpacingControl w:val="doNotCompress"/>
  <w:compat/>
  <w:rsids>
    <w:rsidRoot w:val="00F000B9"/>
    <w:rsid w:val="001809F0"/>
    <w:rsid w:val="00192021"/>
    <w:rsid w:val="001F1B29"/>
    <w:rsid w:val="0021269A"/>
    <w:rsid w:val="00233023"/>
    <w:rsid w:val="00234884"/>
    <w:rsid w:val="00241732"/>
    <w:rsid w:val="0040501C"/>
    <w:rsid w:val="004868D7"/>
    <w:rsid w:val="00524D74"/>
    <w:rsid w:val="005827E7"/>
    <w:rsid w:val="005B3D27"/>
    <w:rsid w:val="005B687E"/>
    <w:rsid w:val="005D5BF1"/>
    <w:rsid w:val="005E17BE"/>
    <w:rsid w:val="006F360D"/>
    <w:rsid w:val="007D07AD"/>
    <w:rsid w:val="007E07A0"/>
    <w:rsid w:val="008E0CE2"/>
    <w:rsid w:val="00A970C8"/>
    <w:rsid w:val="00B321F7"/>
    <w:rsid w:val="00BB0D98"/>
    <w:rsid w:val="00C77844"/>
    <w:rsid w:val="00CC1DE7"/>
    <w:rsid w:val="00CC22F8"/>
    <w:rsid w:val="00E253E1"/>
    <w:rsid w:val="00F000B9"/>
    <w:rsid w:val="1B072715"/>
    <w:rsid w:val="32FA9A97"/>
    <w:rsid w:val="54B0EAAB"/>
    <w:rsid w:val="5BDCA7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14:docId w14:val="0807D213"/>
  <w15:docId w15:val="{0725757c-2555-4ac2-b27c-1b43d647d263}"/>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000B9"/>
    <w:pPr>
      <w:spacing w:after="160" w:line="259" w:lineRule="auto"/>
    </w:pPr>
  </w:style>
  <w:style w:type="paragraph" w:styleId="Heading1">
    <w:name w:val="heading 1"/>
    <w:basedOn w:val="Normal"/>
    <w:next w:val="Normal"/>
    <w:link w:val="Heading1Char"/>
    <w:uiPriority w:val="9"/>
    <w:qFormat/>
    <w:rsid w:val="00F000B9"/>
    <w:pPr>
      <w:keepNext/>
      <w:keepLines/>
      <w:spacing w:before="240" w:after="0"/>
      <w:outlineLvl w:val="0"/>
    </w:pPr>
    <w:rPr>
      <w:rFonts w:asciiTheme="majorHAnsi" w:hAnsiTheme="majorHAnsi" w:eastAsiaTheme="majorEastAsia"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000B9"/>
    <w:pPr>
      <w:keepNext/>
      <w:keepLines/>
      <w:spacing w:before="40" w:after="0"/>
      <w:outlineLvl w:val="1"/>
    </w:pPr>
    <w:rPr>
      <w:rFonts w:asciiTheme="majorHAnsi" w:hAnsiTheme="majorHAnsi" w:eastAsiaTheme="majorEastAsia" w:cstheme="majorBidi"/>
      <w:color w:val="365F91"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000B9"/>
    <w:rPr>
      <w:rFonts w:asciiTheme="majorHAnsi" w:hAnsiTheme="majorHAnsi" w:eastAsiaTheme="majorEastAsia" w:cstheme="majorBidi"/>
      <w:color w:val="365F91" w:themeColor="accent1" w:themeShade="BF"/>
      <w:sz w:val="32"/>
      <w:szCs w:val="32"/>
    </w:rPr>
  </w:style>
  <w:style w:type="character" w:styleId="Heading2Char" w:customStyle="1">
    <w:name w:val="Heading 2 Char"/>
    <w:basedOn w:val="DefaultParagraphFont"/>
    <w:link w:val="Heading2"/>
    <w:uiPriority w:val="9"/>
    <w:rsid w:val="00F000B9"/>
    <w:rPr>
      <w:rFonts w:asciiTheme="majorHAnsi" w:hAnsiTheme="majorHAnsi" w:eastAsiaTheme="majorEastAsia" w:cstheme="majorBidi"/>
      <w:color w:val="365F91" w:themeColor="accent1" w:themeShade="BF"/>
      <w:sz w:val="26"/>
      <w:szCs w:val="26"/>
    </w:rPr>
  </w:style>
  <w:style w:type="table" w:styleId="TableGrid">
    <w:name w:val="Table Grid"/>
    <w:basedOn w:val="TableNormal"/>
    <w:uiPriority w:val="39"/>
    <w:rsid w:val="00F000B9"/>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NormalWeb">
    <w:name w:val="Normal (Web)"/>
    <w:basedOn w:val="Normal"/>
    <w:uiPriority w:val="99"/>
    <w:semiHidden/>
    <w:unhideWhenUsed/>
    <w:rsid w:val="005B3D27"/>
    <w:pPr>
      <w:spacing w:before="100" w:beforeAutospacing="1" w:after="100" w:afterAutospacing="1" w:line="240" w:lineRule="auto"/>
    </w:pPr>
    <w:rPr>
      <w:rFonts w:ascii="Times New Roman" w:hAnsi="Times New Roman" w:eastAsia="Times New Roman" w:cs="Times New Roman"/>
      <w:sz w:val="24"/>
      <w:szCs w:val="24"/>
      <w:lang w:val="en-US"/>
    </w:rPr>
  </w:style>
  <w:style w:type="paragraph" w:styleId="Normal1" w:customStyle="1">
    <w:name w:val="Normal1"/>
    <w:rsid w:val="007E07A0"/>
    <w:pPr>
      <w:spacing w:after="0"/>
    </w:pPr>
    <w:rPr>
      <w:rFonts w:ascii="Arial" w:hAnsi="Arial" w:eastAsia="Arial" w:cs="Arial"/>
      <w:lang w:val="en-US"/>
    </w:rPr>
  </w:style>
  <w:style w:type="paragraph" w:styleId="BalloonText">
    <w:name w:val="Balloon Text"/>
    <w:basedOn w:val="Normal"/>
    <w:link w:val="BalloonTextChar"/>
    <w:uiPriority w:val="99"/>
    <w:semiHidden/>
    <w:unhideWhenUsed/>
    <w:rsid w:val="00524D74"/>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524D74"/>
    <w:rPr>
      <w:rFonts w:ascii="Tahoma" w:hAnsi="Tahoma" w:cs="Tahoma"/>
      <w:sz w:val="16"/>
      <w:szCs w:val="16"/>
    </w:rPr>
  </w:style>
  <w:style w:type="paragraph" w:styleId="ListParagraph">
    <w:name w:val="List Paragraph"/>
    <w:basedOn w:val="Normal"/>
    <w:uiPriority w:val="34"/>
    <w:qFormat/>
    <w:rsid w:val="008E0CE2"/>
    <w:pPr>
      <w:spacing w:after="200" w:line="276" w:lineRule="auto"/>
      <w:ind w:left="720"/>
      <w:contextualSpacing/>
    </w:pPr>
  </w:style>
</w:styles>
</file>

<file path=word/webSettings.xml><?xml version="1.0" encoding="utf-8"?>
<w:webSettings xmlns:r="http://schemas.openxmlformats.org/officeDocument/2006/relationships" xmlns:w="http://schemas.openxmlformats.org/wordprocessingml/2006/main">
  <w:divs>
    <w:div w:id="781387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tyles" Target="styles.xml" Id="rId3" /><Relationship Type="http://schemas.openxmlformats.org/officeDocument/2006/relationships/fontTable" Target="fontTable.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jpeg"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image" Target="/media/image24.jpg" Id="R408f2696dfc84949" /><Relationship Type="http://schemas.openxmlformats.org/officeDocument/2006/relationships/image" Target="/media/image25.jpg" Id="R447ddcdf81fc42db" /><Relationship Type="http://schemas.openxmlformats.org/officeDocument/2006/relationships/image" Target="/media/image26.jpg" Id="Rc9708e8d4f144b88" /><Relationship Type="http://schemas.openxmlformats.org/officeDocument/2006/relationships/image" Target="/media/image27.jpg" Id="R458ae00359384e04" /><Relationship Type="http://schemas.openxmlformats.org/officeDocument/2006/relationships/image" Target="/media/image28.jpg" Id="R9244c578434e47d3" /><Relationship Type="http://schemas.openxmlformats.org/officeDocument/2006/relationships/image" Target="/media/image29.jpg" Id="R8ef8d511042f49d0" /><Relationship Type="http://schemas.openxmlformats.org/officeDocument/2006/relationships/image" Target="/media/image2a.jpg" Id="Rce5653303585454f" /><Relationship Type="http://schemas.openxmlformats.org/officeDocument/2006/relationships/image" Target="/media/image2b.jpg" Id="R61c850d607ca4720" /><Relationship Type="http://schemas.openxmlformats.org/officeDocument/2006/relationships/image" Target="/media/image2c.jpg" Id="Rb04e89e836aa4e94" /><Relationship Type="http://schemas.openxmlformats.org/officeDocument/2006/relationships/image" Target="/media/image2d.jpg" Id="R2b7fb1bfaa71498c" /><Relationship Type="http://schemas.openxmlformats.org/officeDocument/2006/relationships/image" Target="/media/image2e.jpg" Id="R2b61d6e1655f4715" /><Relationship Type="http://schemas.openxmlformats.org/officeDocument/2006/relationships/image" Target="/media/image2f.jpg" Id="R9f951343b3044996" /><Relationship Type="http://schemas.openxmlformats.org/officeDocument/2006/relationships/image" Target="/media/image30.jpg" Id="R056841bbd04343c0" /><Relationship Type="http://schemas.openxmlformats.org/officeDocument/2006/relationships/image" Target="/media/image31.jpg" Id="Rb995ef3837ef4953" /><Relationship Type="http://schemas.openxmlformats.org/officeDocument/2006/relationships/image" Target="/media/image32.jpg" Id="R357795b9724648c2" /><Relationship Type="http://schemas.openxmlformats.org/officeDocument/2006/relationships/image" Target="/media/image33.jpg" Id="R8e70a02cfd7648f4" /><Relationship Type="http://schemas.openxmlformats.org/officeDocument/2006/relationships/image" Target="/media/image34.jpg" Id="Rfc9b1cb571094d1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EB7C3E-6E57-4D6F-87C3-7B8BB1B0D5E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Sasank Gotru</dc:creator>
  <keywords/>
  <dc:description/>
  <lastModifiedBy>MV REDDY</lastModifiedBy>
  <revision>35</revision>
  <dcterms:created xsi:type="dcterms:W3CDTF">2020-09-13T07:52:00.0000000Z</dcterms:created>
  <dcterms:modified xsi:type="dcterms:W3CDTF">2020-10-04T21:26:19.6668161Z</dcterms:modified>
</coreProperties>
</file>